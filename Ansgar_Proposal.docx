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65F2A" w14:textId="77777777" w:rsidR="00C263D9" w:rsidRDefault="0050425C" w:rsidP="00035791">
      <w:pPr>
        <w:pStyle w:val="berschrift1"/>
        <w:rPr>
          <w:lang w:val="en-US"/>
        </w:rPr>
      </w:pPr>
      <w:r>
        <w:rPr>
          <w:lang w:val="en-US"/>
        </w:rPr>
        <w:t xml:space="preserve">1 </w:t>
      </w:r>
      <w:r w:rsidR="00035791" w:rsidRPr="00035791">
        <w:rPr>
          <w:lang w:val="en-US"/>
        </w:rPr>
        <w:t>Introduction</w:t>
      </w:r>
    </w:p>
    <w:p w14:paraId="3E8DC2EC" w14:textId="77777777" w:rsidR="00035791" w:rsidRPr="00035791" w:rsidRDefault="00035791" w:rsidP="00035791">
      <w:pPr>
        <w:spacing w:after="0"/>
        <w:rPr>
          <w:rFonts w:ascii="Times New Roman" w:hAnsi="Times New Roman" w:cs="Times New Roman"/>
          <w:sz w:val="24"/>
          <w:szCs w:val="24"/>
          <w:lang w:val="en-US"/>
        </w:rPr>
      </w:pPr>
    </w:p>
    <w:p w14:paraId="5F7BAA74" w14:textId="77777777" w:rsidR="00035791" w:rsidRPr="00460B67" w:rsidRDefault="00035791" w:rsidP="00035791">
      <w:pPr>
        <w:spacing w:after="0" w:line="360" w:lineRule="auto"/>
        <w:jc w:val="both"/>
        <w:rPr>
          <w:rFonts w:ascii="Times New Roman" w:hAnsi="Times New Roman" w:cs="Times New Roman"/>
          <w:i/>
          <w:sz w:val="24"/>
          <w:lang w:val="en-US"/>
        </w:rPr>
      </w:pPr>
      <w:commentRangeStart w:id="0"/>
      <w:r w:rsidRPr="00460B67">
        <w:rPr>
          <w:rFonts w:ascii="Times New Roman" w:hAnsi="Times New Roman" w:cs="Times New Roman"/>
          <w:i/>
          <w:sz w:val="24"/>
          <w:lang w:val="en-US"/>
        </w:rPr>
        <w:t>“Choose your life's mate carefully. From this one decision will come 90 percent of all your happiness or misery.”</w:t>
      </w:r>
      <w:commentRangeEnd w:id="0"/>
      <w:r w:rsidR="00F54B9D">
        <w:rPr>
          <w:rStyle w:val="Kommentarzeichen"/>
        </w:rPr>
        <w:commentReference w:id="0"/>
      </w:r>
    </w:p>
    <w:p w14:paraId="2647125D" w14:textId="77777777" w:rsidR="00035791" w:rsidRPr="00035791" w:rsidRDefault="00035791" w:rsidP="00035791">
      <w:pPr>
        <w:spacing w:after="0" w:line="480" w:lineRule="auto"/>
        <w:jc w:val="both"/>
        <w:rPr>
          <w:rFonts w:ascii="Times New Roman" w:hAnsi="Times New Roman" w:cs="Times New Roman"/>
          <w:lang w:val="en-US"/>
        </w:rPr>
      </w:pPr>
      <w:r w:rsidRPr="00035791">
        <w:rPr>
          <w:rFonts w:ascii="Times New Roman" w:hAnsi="Times New Roman" w:cs="Times New Roman"/>
          <w:lang w:val="en-US"/>
        </w:rPr>
        <w:t xml:space="preserve">― H. Jackson Brown Jr., </w:t>
      </w:r>
      <w:proofErr w:type="gramStart"/>
      <w:r w:rsidRPr="00035791">
        <w:rPr>
          <w:rFonts w:ascii="Times New Roman" w:hAnsi="Times New Roman" w:cs="Times New Roman"/>
          <w:lang w:val="en-US"/>
        </w:rPr>
        <w:t>The</w:t>
      </w:r>
      <w:proofErr w:type="gramEnd"/>
      <w:r w:rsidRPr="00035791">
        <w:rPr>
          <w:rFonts w:ascii="Times New Roman" w:hAnsi="Times New Roman" w:cs="Times New Roman"/>
          <w:lang w:val="en-US"/>
        </w:rPr>
        <w:t xml:space="preserve"> Complete Life's Little Instruction </w:t>
      </w:r>
      <w:commentRangeStart w:id="1"/>
      <w:r w:rsidRPr="00035791">
        <w:rPr>
          <w:rFonts w:ascii="Times New Roman" w:hAnsi="Times New Roman" w:cs="Times New Roman"/>
          <w:lang w:val="en-US"/>
        </w:rPr>
        <w:t>Book</w:t>
      </w:r>
      <w:commentRangeEnd w:id="1"/>
      <w:r w:rsidR="00F34CB7">
        <w:rPr>
          <w:rStyle w:val="Kommentarzeichen"/>
        </w:rPr>
        <w:commentReference w:id="1"/>
      </w:r>
    </w:p>
    <w:p w14:paraId="0F9834AF" w14:textId="77777777" w:rsidR="00035791" w:rsidRPr="00035791" w:rsidRDefault="00035791" w:rsidP="00035791">
      <w:pPr>
        <w:spacing w:after="0" w:line="360" w:lineRule="auto"/>
        <w:jc w:val="both"/>
        <w:rPr>
          <w:rFonts w:ascii="Times New Roman" w:hAnsi="Times New Roman" w:cs="Times New Roman"/>
          <w:sz w:val="24"/>
          <w:lang w:val="en-US"/>
        </w:rPr>
      </w:pPr>
    </w:p>
    <w:p w14:paraId="5D29C835" w14:textId="77777777"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This quotation of an American bestselling aut</w:t>
      </w:r>
      <w:r>
        <w:rPr>
          <w:rFonts w:ascii="Times New Roman" w:hAnsi="Times New Roman" w:cs="Times New Roman"/>
          <w:sz w:val="24"/>
          <w:lang w:val="en-US"/>
        </w:rPr>
        <w:t>hor illustrates the critical im</w:t>
      </w:r>
      <w:r w:rsidRPr="00035791">
        <w:rPr>
          <w:rFonts w:ascii="Times New Roman" w:hAnsi="Times New Roman" w:cs="Times New Roman"/>
          <w:sz w:val="24"/>
          <w:lang w:val="en-US"/>
        </w:rPr>
        <w:t>portance of mate selection. However, bookst</w:t>
      </w:r>
      <w:r w:rsidR="002E5E26">
        <w:rPr>
          <w:rFonts w:ascii="Times New Roman" w:hAnsi="Times New Roman" w:cs="Times New Roman"/>
          <w:sz w:val="24"/>
          <w:lang w:val="en-US"/>
        </w:rPr>
        <w:t>ores and newspaper kiosks are not</w:t>
      </w:r>
      <w:r w:rsidRPr="00035791">
        <w:rPr>
          <w:rFonts w:ascii="Times New Roman" w:hAnsi="Times New Roman" w:cs="Times New Roman"/>
          <w:sz w:val="24"/>
          <w:lang w:val="en-US"/>
        </w:rPr>
        <w:t xml:space="preserve"> the only places where one can find numerous musings on the best approach for the search for “the one.” Researchers of a variety of scientific disciplines have dealt with this topic for many years. Their aims are to decipher the f</w:t>
      </w:r>
      <w:r>
        <w:rPr>
          <w:rFonts w:ascii="Times New Roman" w:hAnsi="Times New Roman" w:cs="Times New Roman"/>
          <w:sz w:val="24"/>
          <w:lang w:val="en-US"/>
        </w:rPr>
        <w:t>actors which influence rela</w:t>
      </w:r>
      <w:r w:rsidRPr="00035791">
        <w:rPr>
          <w:rFonts w:ascii="Times New Roman" w:hAnsi="Times New Roman" w:cs="Times New Roman"/>
          <w:sz w:val="24"/>
          <w:lang w:val="en-US"/>
        </w:rPr>
        <w:t>tionship success and to uncover the underlying mechanisms concerning mate selection.</w:t>
      </w:r>
    </w:p>
    <w:p w14:paraId="26F280A8" w14:textId="77777777"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The lion’s share of the studies that have be</w:t>
      </w:r>
      <w:r>
        <w:rPr>
          <w:rFonts w:ascii="Times New Roman" w:hAnsi="Times New Roman" w:cs="Times New Roman"/>
          <w:sz w:val="24"/>
          <w:lang w:val="en-US"/>
        </w:rPr>
        <w:t>en carried out suggests that ho</w:t>
      </w:r>
      <w:r w:rsidRPr="00035791">
        <w:rPr>
          <w:rFonts w:ascii="Times New Roman" w:hAnsi="Times New Roman" w:cs="Times New Roman"/>
          <w:sz w:val="24"/>
          <w:lang w:val="en-US"/>
        </w:rPr>
        <w:t xml:space="preserve">mogamy theories are most suitable to explain these mechanisms. According to these theories, people tend to start a relationship with someone who is similar to them. The characteristics that sociologists identified as </w:t>
      </w:r>
      <w:commentRangeStart w:id="2"/>
      <w:r w:rsidRPr="00035791">
        <w:rPr>
          <w:rFonts w:ascii="Times New Roman" w:hAnsi="Times New Roman" w:cs="Times New Roman"/>
          <w:sz w:val="24"/>
          <w:lang w:val="en-US"/>
        </w:rPr>
        <w:t>important</w:t>
      </w:r>
      <w:commentRangeEnd w:id="2"/>
      <w:r w:rsidR="003B7352">
        <w:rPr>
          <w:rStyle w:val="Kommentarzeichen"/>
        </w:rPr>
        <w:commentReference w:id="2"/>
      </w:r>
      <w:r w:rsidRPr="00035791">
        <w:rPr>
          <w:rFonts w:ascii="Times New Roman" w:hAnsi="Times New Roman" w:cs="Times New Roman"/>
          <w:sz w:val="24"/>
          <w:lang w:val="en-US"/>
        </w:rPr>
        <w:t xml:space="preserve"> include: </w:t>
      </w:r>
      <w:r w:rsidR="00BE660F">
        <w:rPr>
          <w:rFonts w:ascii="Times New Roman" w:hAnsi="Times New Roman" w:cs="Times New Roman"/>
          <w:sz w:val="24"/>
          <w:lang w:val="en-US"/>
        </w:rPr>
        <w:t>education</w:t>
      </w:r>
      <w:r w:rsidRPr="00035791">
        <w:rPr>
          <w:rFonts w:ascii="Times New Roman" w:hAnsi="Times New Roman" w:cs="Times New Roman"/>
          <w:sz w:val="24"/>
          <w:lang w:val="en-US"/>
        </w:rPr>
        <w:t xml:space="preserve">, religion, social status and </w:t>
      </w:r>
      <w:r w:rsidR="00BE660F">
        <w:rPr>
          <w:rFonts w:ascii="Times New Roman" w:hAnsi="Times New Roman" w:cs="Times New Roman"/>
          <w:sz w:val="24"/>
          <w:lang w:val="en-US"/>
        </w:rPr>
        <w:t>ethnicity</w:t>
      </w:r>
      <w:r w:rsidRPr="00035791">
        <w:rPr>
          <w:rFonts w:ascii="Times New Roman" w:hAnsi="Times New Roman" w:cs="Times New Roman"/>
          <w:sz w:val="24"/>
          <w:lang w:val="en-US"/>
        </w:rPr>
        <w:t xml:space="preserve"> (</w:t>
      </w:r>
      <w:proofErr w:type="spellStart"/>
      <w:r w:rsidRPr="00035791">
        <w:rPr>
          <w:rFonts w:ascii="Times New Roman" w:hAnsi="Times New Roman" w:cs="Times New Roman"/>
          <w:sz w:val="24"/>
          <w:lang w:val="en-US"/>
        </w:rPr>
        <w:t>Kalmijn</w:t>
      </w:r>
      <w:proofErr w:type="spellEnd"/>
      <w:r w:rsidRPr="00035791">
        <w:rPr>
          <w:rFonts w:ascii="Times New Roman" w:hAnsi="Times New Roman" w:cs="Times New Roman"/>
          <w:sz w:val="24"/>
          <w:lang w:val="en-US"/>
        </w:rPr>
        <w:t xml:space="preserve"> 1998;</w:t>
      </w:r>
      <w:r w:rsidR="00F34CB7" w:rsidRPr="00F34CB7" w:rsidDel="00F54B9D">
        <w:rPr>
          <w:rFonts w:ascii="Times New Roman" w:hAnsi="Times New Roman" w:cs="Times New Roman"/>
          <w:sz w:val="24"/>
          <w:lang w:val="en-US"/>
        </w:rPr>
        <w:t xml:space="preserve"> </w:t>
      </w:r>
      <w:proofErr w:type="spellStart"/>
      <w:r w:rsidR="00F34CB7">
        <w:rPr>
          <w:rFonts w:ascii="Times New Roman" w:hAnsi="Times New Roman" w:cs="Times New Roman"/>
          <w:sz w:val="24"/>
          <w:lang w:val="en-US"/>
        </w:rPr>
        <w:t>Esping</w:t>
      </w:r>
      <w:proofErr w:type="spellEnd"/>
      <w:r w:rsidR="00F34CB7">
        <w:rPr>
          <w:rFonts w:ascii="Times New Roman" w:hAnsi="Times New Roman" w:cs="Times New Roman"/>
          <w:sz w:val="24"/>
          <w:lang w:val="en-US"/>
        </w:rPr>
        <w:t>-Andersen 2009</w:t>
      </w:r>
      <w:r w:rsidRPr="00035791">
        <w:rPr>
          <w:rFonts w:ascii="Times New Roman" w:hAnsi="Times New Roman" w:cs="Times New Roman"/>
          <w:sz w:val="24"/>
          <w:lang w:val="en-US"/>
        </w:rPr>
        <w:t>)</w:t>
      </w:r>
      <w:commentRangeStart w:id="3"/>
      <w:ins w:id="4" w:author="Hudde, Ansgar" w:date="2018-03-28T17:30:00Z">
        <w:r w:rsidR="00F54B9D">
          <w:rPr>
            <w:rFonts w:ascii="Times New Roman" w:hAnsi="Times New Roman" w:cs="Times New Roman"/>
            <w:sz w:val="24"/>
            <w:lang w:val="en-US"/>
          </w:rPr>
          <w:fldChar w:fldCharType="begin" w:fldLock="1"/>
        </w:r>
      </w:ins>
      <w:r w:rsidR="00F54B9D">
        <w:rPr>
          <w:rFonts w:ascii="Times New Roman" w:hAnsi="Times New Roman" w:cs="Times New Roman"/>
          <w:sz w:val="24"/>
          <w:lang w:val="en-US"/>
        </w:rPr>
        <w:instrText>ADDIN CSL_CITATION { "citationItems" : [ { "id" : "ITEM-1", "itemData" : { "DOI" : "10.1146/annurev-soc-070308-115913", "author" : [ { "dropping-particle" : "", "family" : "Blossfeld", "given" : "Hans-Peter", "non-dropping-particle" : "", "parse-names" : false, "suffix" : "" } ], "container-title" : "Annual Review of Sociology", "id" : "ITEM-1", "issued" : { "date-parts" : [ [ "2009" ] ] }, "page" : "513-530", "publisher" : "Annual Reviews", "title" : "Educational assortative marriage in comparative perspective", "type" : "article-journal", "volume" : "35" }, "uris" : [ "http://www.mendeley.com/documents/?uuid=052bec8f-7fea-4420-88cd-680b163ccbea" ] }, { "id" : "ITEM-2", "itemData" : { "DOI" : "10.1146/annurev-soc-071312-145544", "author" : [ { "dropping-particle" : "", "family" : "Schwartz", "given" : "Christine R", "non-dropping-particle" : "", "parse-names" : false, "suffix" : "" } ], "container-title" : "Annual Review of Sociology", "id" : "ITEM-2", "issued" : { "date-parts" : [ [ "2013" ] ] }, "page" : "451-470", "publisher" : "Annual Reviews", "title" : "Trends and variation in assortative mating: Causes and consequences", "type" : "article-journal", "volume" : "39" }, "uris" : [ "http://www.mendeley.com/documents/?uuid=8b92af60-eab1-4644-a406-890a2fc1bcd6" ] } ], "mendeley" : { "formattedCitation" : "(Blossfeld, 2009; Schwartz, 2013)", "plainTextFormattedCitation" : "(Blossfeld, 2009; Schwartz, 2013)", "previouslyFormattedCitation" : "(Blossfeld, 2009; Schwartz, 2013)" }, "properties" : {  }, "schema" : "https://github.com/citation-style-language/schema/raw/master/csl-citation.json" }</w:instrText>
      </w:r>
      <w:r w:rsidR="00F54B9D">
        <w:rPr>
          <w:rFonts w:ascii="Times New Roman" w:hAnsi="Times New Roman" w:cs="Times New Roman"/>
          <w:sz w:val="24"/>
          <w:lang w:val="en-US"/>
        </w:rPr>
        <w:fldChar w:fldCharType="separate"/>
      </w:r>
      <w:r w:rsidR="00F54B9D" w:rsidRPr="00F54B9D">
        <w:rPr>
          <w:rFonts w:ascii="Times New Roman" w:hAnsi="Times New Roman" w:cs="Times New Roman"/>
          <w:noProof/>
          <w:sz w:val="24"/>
          <w:lang w:val="en-US"/>
        </w:rPr>
        <w:t>(</w:t>
      </w:r>
      <w:proofErr w:type="spellStart"/>
      <w:r w:rsidR="00F54B9D" w:rsidRPr="00F54B9D">
        <w:rPr>
          <w:rFonts w:ascii="Times New Roman" w:hAnsi="Times New Roman" w:cs="Times New Roman"/>
          <w:noProof/>
          <w:sz w:val="24"/>
          <w:lang w:val="en-US"/>
        </w:rPr>
        <w:t>Blossfeld</w:t>
      </w:r>
      <w:proofErr w:type="spellEnd"/>
      <w:r w:rsidR="00F54B9D" w:rsidRPr="00F54B9D">
        <w:rPr>
          <w:rFonts w:ascii="Times New Roman" w:hAnsi="Times New Roman" w:cs="Times New Roman"/>
          <w:noProof/>
          <w:sz w:val="24"/>
          <w:lang w:val="en-US"/>
        </w:rPr>
        <w:t>, 2009; Schwartz, 2013)</w:t>
      </w:r>
      <w:ins w:id="5" w:author="Hudde, Ansgar" w:date="2018-03-28T17:30:00Z">
        <w:r w:rsidR="00F54B9D">
          <w:rPr>
            <w:rFonts w:ascii="Times New Roman" w:hAnsi="Times New Roman" w:cs="Times New Roman"/>
            <w:sz w:val="24"/>
            <w:lang w:val="en-US"/>
          </w:rPr>
          <w:fldChar w:fldCharType="end"/>
        </w:r>
      </w:ins>
      <w:commentRangeEnd w:id="3"/>
      <w:ins w:id="6" w:author="Hudde, Ansgar" w:date="2018-03-28T17:31:00Z">
        <w:r w:rsidR="00F54B9D">
          <w:rPr>
            <w:rStyle w:val="Kommentarzeichen"/>
          </w:rPr>
          <w:commentReference w:id="3"/>
        </w:r>
      </w:ins>
      <w:r w:rsidRPr="00035791">
        <w:rPr>
          <w:rFonts w:ascii="Times New Roman" w:hAnsi="Times New Roman" w:cs="Times New Roman"/>
          <w:sz w:val="24"/>
          <w:lang w:val="en-US"/>
        </w:rPr>
        <w:t>.</w:t>
      </w:r>
    </w:p>
    <w:p w14:paraId="403E79FC" w14:textId="77777777" w:rsidR="00AC60FC" w:rsidRDefault="00035791" w:rsidP="00AC60FC">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Psychologists, however, focus on the role of </w:t>
      </w:r>
      <w:r>
        <w:rPr>
          <w:rFonts w:ascii="Times New Roman" w:hAnsi="Times New Roman" w:cs="Times New Roman"/>
          <w:sz w:val="24"/>
          <w:lang w:val="en-US"/>
        </w:rPr>
        <w:t>preferences</w:t>
      </w:r>
      <w:r w:rsidR="00AC60FC">
        <w:rPr>
          <w:rFonts w:ascii="Times New Roman" w:hAnsi="Times New Roman" w:cs="Times New Roman"/>
          <w:sz w:val="24"/>
          <w:lang w:val="en-US"/>
        </w:rPr>
        <w:t xml:space="preserve"> and personality traits</w:t>
      </w:r>
      <w:r>
        <w:rPr>
          <w:rFonts w:ascii="Times New Roman" w:hAnsi="Times New Roman" w:cs="Times New Roman"/>
          <w:sz w:val="24"/>
          <w:lang w:val="en-US"/>
        </w:rPr>
        <w:t xml:space="preserve"> (</w:t>
      </w:r>
      <w:r w:rsidRPr="00035791">
        <w:rPr>
          <w:rFonts w:ascii="Times New Roman" w:hAnsi="Times New Roman" w:cs="Times New Roman"/>
          <w:sz w:val="24"/>
          <w:lang w:val="en-US"/>
        </w:rPr>
        <w:t>Buss and Barnes 1986)</w:t>
      </w:r>
      <w:r w:rsidR="00AC60FC">
        <w:rPr>
          <w:rFonts w:ascii="Times New Roman" w:hAnsi="Times New Roman" w:cs="Times New Roman"/>
          <w:sz w:val="24"/>
          <w:lang w:val="en-US"/>
        </w:rPr>
        <w:t xml:space="preserve">. Eysenck and Wakefield (1981), for example, studied engaged couples in terms of personality traits and </w:t>
      </w:r>
      <w:r w:rsidR="00AC60FC" w:rsidRPr="00AC60FC">
        <w:rPr>
          <w:rFonts w:ascii="Times New Roman" w:hAnsi="Times New Roman" w:cs="Times New Roman"/>
          <w:sz w:val="24"/>
          <w:lang w:val="en-US"/>
        </w:rPr>
        <w:t>marital satisfaction</w:t>
      </w:r>
      <w:commentRangeStart w:id="7"/>
      <w:r w:rsidR="00AC60FC" w:rsidRPr="00AC60FC">
        <w:rPr>
          <w:rFonts w:ascii="Times New Roman" w:hAnsi="Times New Roman" w:cs="Times New Roman"/>
          <w:sz w:val="24"/>
          <w:lang w:val="en-US"/>
        </w:rPr>
        <w:t>. Their results suggest that similar couples l</w:t>
      </w:r>
      <w:r w:rsidR="00AC60FC">
        <w:rPr>
          <w:rFonts w:ascii="Times New Roman" w:hAnsi="Times New Roman" w:cs="Times New Roman"/>
          <w:sz w:val="24"/>
          <w:lang w:val="en-US"/>
        </w:rPr>
        <w:t>ead a more successful marriage.</w:t>
      </w:r>
      <w:commentRangeEnd w:id="7"/>
      <w:r w:rsidR="003B7352">
        <w:rPr>
          <w:rStyle w:val="Kommentarzeichen"/>
        </w:rPr>
        <w:commentReference w:id="7"/>
      </w:r>
    </w:p>
    <w:p w14:paraId="37DA80EE" w14:textId="77777777" w:rsidR="00035791" w:rsidRPr="00035791" w:rsidRDefault="00F87175"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number of studies that at</w:t>
      </w:r>
      <w:r w:rsidR="00035791" w:rsidRPr="00035791">
        <w:rPr>
          <w:rFonts w:ascii="Times New Roman" w:hAnsi="Times New Roman" w:cs="Times New Roman"/>
          <w:sz w:val="24"/>
          <w:lang w:val="en-US"/>
        </w:rPr>
        <w:t xml:space="preserve">tempt to combine aspects of both approaches is limited and often education </w:t>
      </w:r>
      <w:proofErr w:type="gramStart"/>
      <w:r w:rsidR="00035791" w:rsidRPr="00035791">
        <w:rPr>
          <w:rFonts w:ascii="Times New Roman" w:hAnsi="Times New Roman" w:cs="Times New Roman"/>
          <w:sz w:val="24"/>
          <w:lang w:val="en-US"/>
        </w:rPr>
        <w:t>is used</w:t>
      </w:r>
      <w:proofErr w:type="gramEnd"/>
      <w:r w:rsidR="00035791" w:rsidRPr="00035791">
        <w:rPr>
          <w:rFonts w:ascii="Times New Roman" w:hAnsi="Times New Roman" w:cs="Times New Roman"/>
          <w:sz w:val="24"/>
          <w:lang w:val="en-US"/>
        </w:rPr>
        <w:t xml:space="preserve"> as a proxy for preferences and attitudes instead </w:t>
      </w:r>
      <w:r w:rsidR="00035791">
        <w:rPr>
          <w:rFonts w:ascii="Times New Roman" w:hAnsi="Times New Roman" w:cs="Times New Roman"/>
          <w:sz w:val="24"/>
          <w:lang w:val="en-US"/>
        </w:rPr>
        <w:t xml:space="preserve">of measuring these aspects </w:t>
      </w:r>
      <w:commentRangeStart w:id="8"/>
      <w:r w:rsidR="00035791">
        <w:rPr>
          <w:rFonts w:ascii="Times New Roman" w:hAnsi="Times New Roman" w:cs="Times New Roman"/>
          <w:sz w:val="24"/>
          <w:lang w:val="en-US"/>
        </w:rPr>
        <w:t>sepa</w:t>
      </w:r>
      <w:r w:rsidR="00035791" w:rsidRPr="00035791">
        <w:rPr>
          <w:rFonts w:ascii="Times New Roman" w:hAnsi="Times New Roman" w:cs="Times New Roman"/>
          <w:sz w:val="24"/>
          <w:lang w:val="en-US"/>
        </w:rPr>
        <w:t>rately</w:t>
      </w:r>
      <w:commentRangeEnd w:id="8"/>
      <w:r w:rsidR="00800971">
        <w:rPr>
          <w:rStyle w:val="Kommentarzeichen"/>
        </w:rPr>
        <w:commentReference w:id="8"/>
      </w:r>
      <w:r w:rsidR="00035791" w:rsidRPr="00035791">
        <w:rPr>
          <w:rFonts w:ascii="Times New Roman" w:hAnsi="Times New Roman" w:cs="Times New Roman"/>
          <w:sz w:val="24"/>
          <w:lang w:val="en-US"/>
        </w:rPr>
        <w:t>.</w:t>
      </w:r>
    </w:p>
    <w:p w14:paraId="5490EFC5" w14:textId="77777777"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If one takes a closer look at the methodolog</w:t>
      </w:r>
      <w:r>
        <w:rPr>
          <w:rFonts w:ascii="Times New Roman" w:hAnsi="Times New Roman" w:cs="Times New Roman"/>
          <w:sz w:val="24"/>
          <w:lang w:val="en-US"/>
        </w:rPr>
        <w:t>ical studies on partnership suc</w:t>
      </w:r>
      <w:r w:rsidRPr="00035791">
        <w:rPr>
          <w:rFonts w:ascii="Times New Roman" w:hAnsi="Times New Roman" w:cs="Times New Roman"/>
          <w:sz w:val="24"/>
          <w:lang w:val="en-US"/>
        </w:rPr>
        <w:t>cess and relationship quality, it is apparent that their results are highly contradictory (</w:t>
      </w:r>
      <w:proofErr w:type="spellStart"/>
      <w:r w:rsidRPr="00035791">
        <w:rPr>
          <w:rFonts w:ascii="Times New Roman" w:hAnsi="Times New Roman" w:cs="Times New Roman"/>
          <w:sz w:val="24"/>
          <w:lang w:val="en-US"/>
        </w:rPr>
        <w:t>Hahlweg</w:t>
      </w:r>
      <w:proofErr w:type="spellEnd"/>
      <w:r w:rsidRPr="00035791">
        <w:rPr>
          <w:rFonts w:ascii="Times New Roman" w:hAnsi="Times New Roman" w:cs="Times New Roman"/>
          <w:sz w:val="24"/>
          <w:lang w:val="en-US"/>
        </w:rPr>
        <w:t xml:space="preserve"> 1991). There is no agreement as to which factors most strongly influence a relationship or whether </w:t>
      </w:r>
      <w:r w:rsidRPr="00035791">
        <w:rPr>
          <w:rFonts w:ascii="Times New Roman" w:hAnsi="Times New Roman" w:cs="Times New Roman"/>
          <w:sz w:val="24"/>
          <w:lang w:val="en-US"/>
        </w:rPr>
        <w:lastRenderedPageBreak/>
        <w:t xml:space="preserve">the identified factors have a positive or negative impact on the relationship. </w:t>
      </w:r>
      <w:commentRangeStart w:id="9"/>
      <w:r w:rsidRPr="00035791">
        <w:rPr>
          <w:rFonts w:ascii="Times New Roman" w:hAnsi="Times New Roman" w:cs="Times New Roman"/>
          <w:sz w:val="24"/>
          <w:lang w:val="en-US"/>
        </w:rPr>
        <w:t>This is one of the reasons why, despite the impressive number of years of research, this subject has lost neither its actuality nor its scientific relevance. Furthermore, its significance lies in the fact that people spend a considerable part of their lives in close social bo</w:t>
      </w:r>
      <w:r w:rsidR="002E5E26">
        <w:rPr>
          <w:rFonts w:ascii="Times New Roman" w:hAnsi="Times New Roman" w:cs="Times New Roman"/>
          <w:sz w:val="24"/>
          <w:lang w:val="en-US"/>
        </w:rPr>
        <w:t xml:space="preserve">nds. Considering this, it is not </w:t>
      </w:r>
      <w:r w:rsidRPr="00035791">
        <w:rPr>
          <w:rFonts w:ascii="Times New Roman" w:hAnsi="Times New Roman" w:cs="Times New Roman"/>
          <w:sz w:val="24"/>
          <w:lang w:val="en-US"/>
        </w:rPr>
        <w:t>surprising that few events in life have such negative consequences as a breakup or a divorce.</w:t>
      </w:r>
      <w:commentRangeEnd w:id="9"/>
      <w:r w:rsidR="00800971">
        <w:rPr>
          <w:rStyle w:val="Kommentarzeichen"/>
        </w:rPr>
        <w:commentReference w:id="9"/>
      </w:r>
    </w:p>
    <w:p w14:paraId="574B3314" w14:textId="77777777" w:rsidR="00035791" w:rsidRPr="00035791" w:rsidRDefault="002E5E26"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Thus, it is</w:t>
      </w:r>
      <w:r w:rsidR="00035791" w:rsidRPr="00035791">
        <w:rPr>
          <w:rFonts w:ascii="Times New Roman" w:hAnsi="Times New Roman" w:cs="Times New Roman"/>
          <w:sz w:val="24"/>
          <w:lang w:val="en-US"/>
        </w:rPr>
        <w:t xml:space="preserve"> essential to prevent these incidents. I</w:t>
      </w:r>
      <w:r w:rsidR="00035791">
        <w:rPr>
          <w:rFonts w:ascii="Times New Roman" w:hAnsi="Times New Roman" w:cs="Times New Roman"/>
          <w:sz w:val="24"/>
          <w:lang w:val="en-US"/>
        </w:rPr>
        <w:t>n order to do so, one has to ob</w:t>
      </w:r>
      <w:r w:rsidR="00035791" w:rsidRPr="00035791">
        <w:rPr>
          <w:rFonts w:ascii="Times New Roman" w:hAnsi="Times New Roman" w:cs="Times New Roman"/>
          <w:sz w:val="24"/>
          <w:lang w:val="en-US"/>
        </w:rPr>
        <w:t xml:space="preserve">tain knowledge of the factors that influence the quality </w:t>
      </w:r>
      <w:r w:rsidR="00AB6F6A">
        <w:rPr>
          <w:rFonts w:ascii="Times New Roman" w:hAnsi="Times New Roman" w:cs="Times New Roman"/>
          <w:sz w:val="24"/>
          <w:lang w:val="en-US"/>
        </w:rPr>
        <w:t>of a relationship. Is the afore</w:t>
      </w:r>
      <w:r w:rsidR="00035791" w:rsidRPr="00035791">
        <w:rPr>
          <w:rFonts w:ascii="Times New Roman" w:hAnsi="Times New Roman" w:cs="Times New Roman"/>
          <w:sz w:val="24"/>
          <w:lang w:val="en-US"/>
        </w:rPr>
        <w:t>mentioned principle of homogamy crucial only when it comes to selecting a partner? Or could it also affect relationship quality? Put briefly, are relationships based on the principle of homogamy of a higher quality than heterogamous ones?</w:t>
      </w:r>
    </w:p>
    <w:p w14:paraId="7AF37049" w14:textId="77777777" w:rsidR="008838B3"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These questions shall be addressed in the paper at hand. </w:t>
      </w:r>
      <w:proofErr w:type="gramStart"/>
      <w:r w:rsidRPr="00035791">
        <w:rPr>
          <w:rFonts w:ascii="Times New Roman" w:hAnsi="Times New Roman" w:cs="Times New Roman"/>
          <w:sz w:val="24"/>
          <w:lang w:val="en-US"/>
        </w:rPr>
        <w:t xml:space="preserve">Though there are many dimensions of homogamy, </w:t>
      </w:r>
      <w:r w:rsidR="00A646FA">
        <w:rPr>
          <w:rFonts w:ascii="Times New Roman" w:hAnsi="Times New Roman" w:cs="Times New Roman"/>
          <w:sz w:val="24"/>
          <w:lang w:val="en-US"/>
        </w:rPr>
        <w:t>I</w:t>
      </w:r>
      <w:r w:rsidR="002E5E26">
        <w:rPr>
          <w:rFonts w:ascii="Times New Roman" w:hAnsi="Times New Roman" w:cs="Times New Roman"/>
          <w:sz w:val="24"/>
          <w:lang w:val="en-US"/>
        </w:rPr>
        <w:t xml:space="preserve"> am</w:t>
      </w:r>
      <w:r w:rsidR="00A646FA">
        <w:rPr>
          <w:rFonts w:ascii="Times New Roman" w:hAnsi="Times New Roman" w:cs="Times New Roman"/>
          <w:sz w:val="24"/>
          <w:lang w:val="en-US"/>
        </w:rPr>
        <w:t xml:space="preserve"> especially interested in the </w:t>
      </w:r>
      <w:r w:rsidR="008838B3">
        <w:rPr>
          <w:rFonts w:ascii="Times New Roman" w:hAnsi="Times New Roman" w:cs="Times New Roman"/>
          <w:sz w:val="24"/>
          <w:lang w:val="en-US"/>
        </w:rPr>
        <w:t>effect</w:t>
      </w:r>
      <w:r w:rsidR="00A646FA">
        <w:rPr>
          <w:rFonts w:ascii="Times New Roman" w:hAnsi="Times New Roman" w:cs="Times New Roman"/>
          <w:sz w:val="24"/>
          <w:lang w:val="en-US"/>
        </w:rPr>
        <w:t xml:space="preserve"> of educational homogamy, or, more precisely, I want to examine if </w:t>
      </w:r>
      <w:r w:rsidR="008838B3">
        <w:rPr>
          <w:rFonts w:ascii="Times New Roman" w:hAnsi="Times New Roman" w:cs="Times New Roman"/>
          <w:sz w:val="24"/>
          <w:lang w:val="en-US"/>
        </w:rPr>
        <w:t xml:space="preserve">I as well find </w:t>
      </w:r>
      <w:r w:rsidR="00A646FA">
        <w:rPr>
          <w:rFonts w:ascii="Times New Roman" w:hAnsi="Times New Roman" w:cs="Times New Roman"/>
          <w:sz w:val="24"/>
          <w:lang w:val="en-US"/>
        </w:rPr>
        <w:t xml:space="preserve">the positive </w:t>
      </w:r>
      <w:r w:rsidR="008838B3">
        <w:rPr>
          <w:rFonts w:ascii="Times New Roman" w:hAnsi="Times New Roman" w:cs="Times New Roman"/>
          <w:sz w:val="24"/>
          <w:lang w:val="en-US"/>
        </w:rPr>
        <w:t>influence</w:t>
      </w:r>
      <w:r w:rsidR="00A646FA">
        <w:rPr>
          <w:rFonts w:ascii="Times New Roman" w:hAnsi="Times New Roman" w:cs="Times New Roman"/>
          <w:sz w:val="24"/>
          <w:lang w:val="en-US"/>
        </w:rPr>
        <w:t xml:space="preserve"> of education on relationship stability and quality so often reported by several scholars (</w:t>
      </w:r>
      <w:r w:rsidR="008838B3">
        <w:rPr>
          <w:rFonts w:ascii="Times New Roman" w:hAnsi="Times New Roman" w:cs="Times New Roman"/>
          <w:sz w:val="24"/>
          <w:lang w:val="en-US"/>
        </w:rPr>
        <w:t xml:space="preserve">e.g. </w:t>
      </w:r>
      <w:proofErr w:type="spellStart"/>
      <w:r w:rsidR="008838B3">
        <w:rPr>
          <w:rFonts w:ascii="Times New Roman" w:hAnsi="Times New Roman" w:cs="Times New Roman"/>
          <w:sz w:val="24"/>
          <w:lang w:val="en-US"/>
        </w:rPr>
        <w:t>Tynes</w:t>
      </w:r>
      <w:proofErr w:type="spellEnd"/>
      <w:r w:rsidR="00A646FA" w:rsidRPr="00A646FA">
        <w:rPr>
          <w:rFonts w:ascii="Times New Roman" w:hAnsi="Times New Roman" w:cs="Times New Roman"/>
          <w:sz w:val="24"/>
          <w:lang w:val="en-US"/>
        </w:rPr>
        <w:t xml:space="preserve"> 1990</w:t>
      </w:r>
      <w:r w:rsidR="00A646FA">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Garfinkel</w:t>
      </w:r>
      <w:proofErr w:type="spellEnd"/>
      <w:r w:rsidR="00B76EF4" w:rsidRPr="00B76EF4">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Glei</w:t>
      </w:r>
      <w:proofErr w:type="spellEnd"/>
      <w:r w:rsidR="00B76EF4" w:rsidRPr="00B76EF4">
        <w:rPr>
          <w:rFonts w:ascii="Times New Roman" w:hAnsi="Times New Roman" w:cs="Times New Roman"/>
          <w:sz w:val="24"/>
          <w:lang w:val="en-US"/>
        </w:rPr>
        <w:t xml:space="preserve"> &amp; McLanahan </w:t>
      </w:r>
      <w:r w:rsidR="00B76EF4">
        <w:rPr>
          <w:rFonts w:ascii="Times New Roman" w:hAnsi="Times New Roman" w:cs="Times New Roman"/>
          <w:sz w:val="24"/>
          <w:lang w:val="en-US"/>
        </w:rPr>
        <w:t xml:space="preserve">2002; </w:t>
      </w:r>
      <w:r w:rsidR="00A646FA">
        <w:rPr>
          <w:rFonts w:ascii="Times New Roman" w:hAnsi="Times New Roman" w:cs="Times New Roman"/>
          <w:sz w:val="24"/>
          <w:lang w:val="en-US"/>
        </w:rPr>
        <w:t xml:space="preserve">Goldstein &amp; </w:t>
      </w:r>
      <w:proofErr w:type="spellStart"/>
      <w:r w:rsidR="00A646FA">
        <w:rPr>
          <w:rFonts w:ascii="Times New Roman" w:hAnsi="Times New Roman" w:cs="Times New Roman"/>
          <w:sz w:val="24"/>
          <w:lang w:val="en-US"/>
        </w:rPr>
        <w:t>Harknett</w:t>
      </w:r>
      <w:proofErr w:type="spellEnd"/>
      <w:r w:rsidR="00A646FA" w:rsidRPr="00A646FA">
        <w:rPr>
          <w:rFonts w:ascii="Times New Roman" w:hAnsi="Times New Roman" w:cs="Times New Roman"/>
          <w:sz w:val="24"/>
          <w:lang w:val="en-US"/>
        </w:rPr>
        <w:t xml:space="preserve"> 2006</w:t>
      </w:r>
      <w:r w:rsidR="00A646FA">
        <w:rPr>
          <w:rFonts w:ascii="Times New Roman" w:hAnsi="Times New Roman" w:cs="Times New Roman"/>
          <w:sz w:val="24"/>
          <w:lang w:val="en-US"/>
        </w:rPr>
        <w:t>)</w:t>
      </w:r>
      <w:r w:rsidR="008838B3">
        <w:rPr>
          <w:rFonts w:ascii="Times New Roman" w:hAnsi="Times New Roman" w:cs="Times New Roman"/>
          <w:sz w:val="24"/>
          <w:lang w:val="en-US"/>
        </w:rPr>
        <w:t xml:space="preserve"> and if so, </w:t>
      </w:r>
      <w:commentRangeStart w:id="10"/>
      <w:r w:rsidR="008838B3">
        <w:rPr>
          <w:rFonts w:ascii="Times New Roman" w:hAnsi="Times New Roman" w:cs="Times New Roman"/>
          <w:sz w:val="24"/>
          <w:lang w:val="en-US"/>
        </w:rPr>
        <w:t>I</w:t>
      </w:r>
      <w:r w:rsidR="002E5E26">
        <w:rPr>
          <w:rFonts w:ascii="Times New Roman" w:hAnsi="Times New Roman" w:cs="Times New Roman"/>
          <w:sz w:val="24"/>
          <w:lang w:val="en-US"/>
        </w:rPr>
        <w:t xml:space="preserve"> would</w:t>
      </w:r>
      <w:r w:rsidR="008838B3">
        <w:rPr>
          <w:rFonts w:ascii="Times New Roman" w:hAnsi="Times New Roman" w:cs="Times New Roman"/>
          <w:sz w:val="24"/>
          <w:lang w:val="en-US"/>
        </w:rPr>
        <w:t xml:space="preserve"> like to explore if this effect still holds after taking into account the important </w:t>
      </w:r>
      <w:r>
        <w:rPr>
          <w:rFonts w:ascii="Times New Roman" w:hAnsi="Times New Roman" w:cs="Times New Roman"/>
          <w:sz w:val="24"/>
          <w:lang w:val="en-US"/>
        </w:rPr>
        <w:t>concept</w:t>
      </w:r>
      <w:r w:rsidR="007D25CD">
        <w:rPr>
          <w:rFonts w:ascii="Times New Roman" w:hAnsi="Times New Roman" w:cs="Times New Roman"/>
          <w:sz w:val="24"/>
          <w:lang w:val="en-US"/>
        </w:rPr>
        <w:t>s</w:t>
      </w:r>
      <w:r>
        <w:rPr>
          <w:rFonts w:ascii="Times New Roman" w:hAnsi="Times New Roman" w:cs="Times New Roman"/>
          <w:sz w:val="24"/>
          <w:lang w:val="en-US"/>
        </w:rPr>
        <w:t xml:space="preserve"> of </w:t>
      </w:r>
      <w:proofErr w:type="spellStart"/>
      <w:r>
        <w:rPr>
          <w:rFonts w:ascii="Times New Roman" w:hAnsi="Times New Roman" w:cs="Times New Roman"/>
          <w:sz w:val="24"/>
          <w:lang w:val="en-US"/>
        </w:rPr>
        <w:t>homog</w:t>
      </w:r>
      <w:r w:rsidR="008838B3">
        <w:rPr>
          <w:rFonts w:ascii="Times New Roman" w:hAnsi="Times New Roman" w:cs="Times New Roman"/>
          <w:sz w:val="24"/>
          <w:lang w:val="en-US"/>
        </w:rPr>
        <w:t>amous</w:t>
      </w:r>
      <w:proofErr w:type="spellEnd"/>
      <w:r w:rsidR="008838B3">
        <w:rPr>
          <w:rFonts w:ascii="Times New Roman" w:hAnsi="Times New Roman" w:cs="Times New Roman"/>
          <w:sz w:val="24"/>
          <w:lang w:val="en-US"/>
        </w:rPr>
        <w:t xml:space="preserve"> norms,</w:t>
      </w:r>
      <w:commentRangeEnd w:id="10"/>
      <w:r w:rsidR="00800971">
        <w:rPr>
          <w:rStyle w:val="Kommentarzeichen"/>
        </w:rPr>
        <w:commentReference w:id="10"/>
      </w:r>
      <w:r w:rsidR="008838B3">
        <w:rPr>
          <w:rFonts w:ascii="Times New Roman" w:hAnsi="Times New Roman" w:cs="Times New Roman"/>
          <w:sz w:val="24"/>
          <w:lang w:val="en-US"/>
        </w:rPr>
        <w:t xml:space="preserve"> values</w:t>
      </w:r>
      <w:r w:rsidR="007D25CD">
        <w:rPr>
          <w:rFonts w:ascii="Times New Roman" w:hAnsi="Times New Roman" w:cs="Times New Roman"/>
          <w:sz w:val="24"/>
          <w:lang w:val="en-US"/>
        </w:rPr>
        <w:t xml:space="preserve"> and</w:t>
      </w:r>
      <w:r w:rsidR="008838B3">
        <w:rPr>
          <w:rFonts w:ascii="Times New Roman" w:hAnsi="Times New Roman" w:cs="Times New Roman"/>
          <w:sz w:val="24"/>
          <w:lang w:val="en-US"/>
        </w:rPr>
        <w:t xml:space="preserve"> preferences, which have yet to be investigated.</w:t>
      </w:r>
      <w:proofErr w:type="gramEnd"/>
      <w:r w:rsidR="008838B3">
        <w:rPr>
          <w:rFonts w:ascii="Times New Roman" w:hAnsi="Times New Roman" w:cs="Times New Roman"/>
          <w:sz w:val="24"/>
          <w:lang w:val="en-US"/>
        </w:rPr>
        <w:t xml:space="preserve"> </w:t>
      </w:r>
      <w:r w:rsidR="008838B3" w:rsidRPr="008838B3">
        <w:rPr>
          <w:rFonts w:ascii="Times New Roman" w:hAnsi="Times New Roman" w:cs="Times New Roman"/>
          <w:sz w:val="24"/>
          <w:lang w:val="en-US"/>
        </w:rPr>
        <w:t>As mentioned above, scholars usually use education as a proxy for these constructs.</w:t>
      </w:r>
      <w:r w:rsidR="008838B3">
        <w:rPr>
          <w:rFonts w:ascii="Times New Roman" w:hAnsi="Times New Roman" w:cs="Times New Roman"/>
          <w:sz w:val="24"/>
          <w:lang w:val="en-US"/>
        </w:rPr>
        <w:t xml:space="preserve"> Although I</w:t>
      </w:r>
      <w:r w:rsidR="002E5E26">
        <w:rPr>
          <w:rFonts w:ascii="Times New Roman" w:hAnsi="Times New Roman" w:cs="Times New Roman"/>
          <w:sz w:val="24"/>
          <w:lang w:val="en-US"/>
        </w:rPr>
        <w:t xml:space="preserve"> am</w:t>
      </w:r>
      <w:r w:rsidR="008838B3">
        <w:rPr>
          <w:rFonts w:ascii="Times New Roman" w:hAnsi="Times New Roman" w:cs="Times New Roman"/>
          <w:sz w:val="24"/>
          <w:lang w:val="en-US"/>
        </w:rPr>
        <w:t xml:space="preserve"> convinced that education plays a crucial role in the mate selection process, e.g. due to its importance as an indicator for status or the structuring effects of the educational system, I believe that the use of education as a proxy for </w:t>
      </w:r>
      <w:r w:rsidR="00AB32D2">
        <w:rPr>
          <w:rFonts w:ascii="Times New Roman" w:hAnsi="Times New Roman" w:cs="Times New Roman"/>
          <w:sz w:val="24"/>
          <w:lang w:val="en-US"/>
        </w:rPr>
        <w:t>norms and values is not</w:t>
      </w:r>
      <w:r w:rsidR="007D25CD">
        <w:rPr>
          <w:rFonts w:ascii="Times New Roman" w:hAnsi="Times New Roman" w:cs="Times New Roman"/>
          <w:sz w:val="24"/>
          <w:lang w:val="en-US"/>
        </w:rPr>
        <w:t xml:space="preserve"> a suitable approach</w:t>
      </w:r>
      <w:r w:rsidR="002E5E26">
        <w:rPr>
          <w:rFonts w:ascii="Times New Roman" w:hAnsi="Times New Roman" w:cs="Times New Roman"/>
          <w:sz w:val="24"/>
          <w:lang w:val="en-US"/>
        </w:rPr>
        <w:t>. It is true that the extent of education a person achieved might influence the norms, values and preferences of said person, but educational attainment is only one of many factors that are involved. Socialization</w:t>
      </w:r>
      <w:r w:rsidR="00F31957">
        <w:rPr>
          <w:rFonts w:ascii="Times New Roman" w:hAnsi="Times New Roman" w:cs="Times New Roman"/>
          <w:sz w:val="24"/>
          <w:lang w:val="en-US"/>
        </w:rPr>
        <w:t xml:space="preserve">, which comprises a number of elements </w:t>
      </w:r>
      <w:r w:rsidR="00452BE6">
        <w:rPr>
          <w:rFonts w:ascii="Times New Roman" w:hAnsi="Times New Roman" w:cs="Times New Roman"/>
          <w:sz w:val="24"/>
          <w:lang w:val="en-US"/>
        </w:rPr>
        <w:t>besides</w:t>
      </w:r>
      <w:r w:rsidR="00F31957">
        <w:rPr>
          <w:rFonts w:ascii="Times New Roman" w:hAnsi="Times New Roman" w:cs="Times New Roman"/>
          <w:sz w:val="24"/>
          <w:lang w:val="en-US"/>
        </w:rPr>
        <w:t xml:space="preserve"> education,</w:t>
      </w:r>
      <w:r w:rsidR="002E5E26">
        <w:rPr>
          <w:rFonts w:ascii="Times New Roman" w:hAnsi="Times New Roman" w:cs="Times New Roman"/>
          <w:sz w:val="24"/>
          <w:lang w:val="en-US"/>
        </w:rPr>
        <w:t xml:space="preserve"> </w:t>
      </w:r>
      <w:r w:rsidR="00F31957">
        <w:rPr>
          <w:rFonts w:ascii="Times New Roman" w:hAnsi="Times New Roman" w:cs="Times New Roman"/>
          <w:sz w:val="24"/>
          <w:lang w:val="en-US"/>
        </w:rPr>
        <w:t xml:space="preserve">has a tremendous impact on the formation and internalization of these </w:t>
      </w:r>
      <w:commentRangeStart w:id="12"/>
      <w:r w:rsidR="00F31957">
        <w:rPr>
          <w:rFonts w:ascii="Times New Roman" w:hAnsi="Times New Roman" w:cs="Times New Roman"/>
          <w:sz w:val="24"/>
          <w:lang w:val="en-US"/>
        </w:rPr>
        <w:t>constructs</w:t>
      </w:r>
      <w:commentRangeEnd w:id="12"/>
      <w:r w:rsidR="00F70109">
        <w:rPr>
          <w:rStyle w:val="Kommentarzeichen"/>
        </w:rPr>
        <w:commentReference w:id="12"/>
      </w:r>
      <w:r w:rsidR="00452BE6">
        <w:rPr>
          <w:rFonts w:ascii="Times New Roman" w:hAnsi="Times New Roman" w:cs="Times New Roman"/>
          <w:sz w:val="24"/>
          <w:lang w:val="en-US"/>
        </w:rPr>
        <w:t>. Therefore, I expect that the effect of homogamous norms and values differs from the</w:t>
      </w:r>
      <w:r w:rsidR="00CA1244">
        <w:rPr>
          <w:rFonts w:ascii="Times New Roman" w:hAnsi="Times New Roman" w:cs="Times New Roman"/>
          <w:sz w:val="24"/>
          <w:lang w:val="en-US"/>
        </w:rPr>
        <w:t xml:space="preserve"> effect of educational </w:t>
      </w:r>
      <w:r w:rsidR="00CA1244">
        <w:rPr>
          <w:rFonts w:ascii="Times New Roman" w:hAnsi="Times New Roman" w:cs="Times New Roman"/>
          <w:sz w:val="24"/>
          <w:lang w:val="en-US"/>
        </w:rPr>
        <w:lastRenderedPageBreak/>
        <w:t xml:space="preserve">homogamy </w:t>
      </w:r>
      <w:commentRangeStart w:id="13"/>
      <w:r w:rsidR="00CA1244">
        <w:rPr>
          <w:rFonts w:ascii="Times New Roman" w:hAnsi="Times New Roman" w:cs="Times New Roman"/>
          <w:sz w:val="24"/>
          <w:lang w:val="en-US"/>
        </w:rPr>
        <w:t xml:space="preserve">and that the effect of educational homogamy can still </w:t>
      </w:r>
      <w:proofErr w:type="gramStart"/>
      <w:r w:rsidR="00CA1244">
        <w:rPr>
          <w:rFonts w:ascii="Times New Roman" w:hAnsi="Times New Roman" w:cs="Times New Roman"/>
          <w:sz w:val="24"/>
          <w:lang w:val="en-US"/>
        </w:rPr>
        <w:t>be found</w:t>
      </w:r>
      <w:proofErr w:type="gramEnd"/>
      <w:r w:rsidR="00CA1244">
        <w:rPr>
          <w:rFonts w:ascii="Times New Roman" w:hAnsi="Times New Roman" w:cs="Times New Roman"/>
          <w:sz w:val="24"/>
          <w:lang w:val="en-US"/>
        </w:rPr>
        <w:t xml:space="preserve"> after homogamous norms and values have been taken into account.</w:t>
      </w:r>
      <w:commentRangeEnd w:id="13"/>
      <w:r w:rsidR="00F70109">
        <w:rPr>
          <w:rStyle w:val="Kommentarzeichen"/>
        </w:rPr>
        <w:commentReference w:id="13"/>
      </w:r>
    </w:p>
    <w:p w14:paraId="6827A18B" w14:textId="77777777" w:rsidR="00A719AD" w:rsidRDefault="00745F54"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By </w:t>
      </w:r>
      <w:r w:rsidR="00452BE6">
        <w:rPr>
          <w:rFonts w:ascii="Times New Roman" w:hAnsi="Times New Roman" w:cs="Times New Roman"/>
          <w:sz w:val="24"/>
          <w:lang w:val="en-US"/>
        </w:rPr>
        <w:t xml:space="preserve">combining different types of homogamy studied by </w:t>
      </w:r>
      <w:r>
        <w:rPr>
          <w:rFonts w:ascii="Times New Roman" w:hAnsi="Times New Roman" w:cs="Times New Roman"/>
          <w:sz w:val="24"/>
          <w:lang w:val="en-US"/>
        </w:rPr>
        <w:t>various</w:t>
      </w:r>
      <w:r w:rsidR="00452BE6">
        <w:rPr>
          <w:rFonts w:ascii="Times New Roman" w:hAnsi="Times New Roman" w:cs="Times New Roman"/>
          <w:sz w:val="24"/>
          <w:lang w:val="en-US"/>
        </w:rPr>
        <w:t xml:space="preserve"> scholarly fields</w:t>
      </w:r>
      <w:r>
        <w:rPr>
          <w:rFonts w:ascii="Times New Roman" w:hAnsi="Times New Roman" w:cs="Times New Roman"/>
          <w:sz w:val="24"/>
          <w:lang w:val="en-US"/>
        </w:rPr>
        <w:t xml:space="preserve"> – an enterprise long overdue – I hope to provide a starting point for a new wa</w:t>
      </w:r>
      <w:r w:rsidR="00EE2837">
        <w:rPr>
          <w:rFonts w:ascii="Times New Roman" w:hAnsi="Times New Roman" w:cs="Times New Roman"/>
          <w:sz w:val="24"/>
          <w:lang w:val="en-US"/>
        </w:rPr>
        <w:t xml:space="preserve">y of analysis and to contribute </w:t>
      </w:r>
      <w:r>
        <w:rPr>
          <w:rFonts w:ascii="Times New Roman" w:hAnsi="Times New Roman" w:cs="Times New Roman"/>
          <w:sz w:val="24"/>
          <w:lang w:val="en-US"/>
        </w:rPr>
        <w:t>to a more insightful, deeper understanding of the underlying mechanisms of the mate selection process.</w:t>
      </w:r>
    </w:p>
    <w:p w14:paraId="536D499B" w14:textId="77777777" w:rsidR="0050425C" w:rsidRDefault="0050425C" w:rsidP="00035791">
      <w:pPr>
        <w:spacing w:after="0" w:line="480" w:lineRule="auto"/>
        <w:jc w:val="both"/>
        <w:rPr>
          <w:rFonts w:ascii="Times New Roman" w:hAnsi="Times New Roman" w:cs="Times New Roman"/>
          <w:sz w:val="24"/>
          <w:lang w:val="en-US"/>
        </w:rPr>
      </w:pPr>
    </w:p>
    <w:p w14:paraId="22AD9FAB" w14:textId="77777777" w:rsidR="0050425C" w:rsidRDefault="0050425C" w:rsidP="0050425C">
      <w:pPr>
        <w:pStyle w:val="berschrift1"/>
        <w:rPr>
          <w:lang w:val="en-US"/>
        </w:rPr>
      </w:pPr>
      <w:proofErr w:type="gramStart"/>
      <w:r w:rsidRPr="0050425C">
        <w:rPr>
          <w:lang w:val="en-US"/>
        </w:rPr>
        <w:t>2  Related</w:t>
      </w:r>
      <w:proofErr w:type="gramEnd"/>
      <w:r w:rsidRPr="0050425C">
        <w:rPr>
          <w:lang w:val="en-US"/>
        </w:rPr>
        <w:t xml:space="preserve"> research</w:t>
      </w:r>
    </w:p>
    <w:p w14:paraId="79D32D39" w14:textId="77777777" w:rsidR="000D3087" w:rsidRPr="000D3087" w:rsidRDefault="000D3087" w:rsidP="000D3087">
      <w:pPr>
        <w:rPr>
          <w:lang w:val="en-US"/>
        </w:rPr>
      </w:pPr>
    </w:p>
    <w:p w14:paraId="357AD633" w14:textId="77777777" w:rsidR="0050425C" w:rsidRPr="000D3087" w:rsidRDefault="0050425C" w:rsidP="000D3087">
      <w:pPr>
        <w:pStyle w:val="berschrift2"/>
        <w:spacing w:after="120"/>
        <w:rPr>
          <w:lang w:val="en-US"/>
        </w:rPr>
      </w:pPr>
      <w:proofErr w:type="gramStart"/>
      <w:r w:rsidRPr="0050425C">
        <w:rPr>
          <w:lang w:val="en-US"/>
        </w:rPr>
        <w:t>2.1  A</w:t>
      </w:r>
      <w:proofErr w:type="gramEnd"/>
      <w:r w:rsidRPr="0050425C">
        <w:rPr>
          <w:lang w:val="en-US"/>
        </w:rPr>
        <w:t xml:space="preserve"> Sociological Perspective of Homogamy</w:t>
      </w:r>
    </w:p>
    <w:p w14:paraId="44782AFC"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Sociologists usually define the concept of hom</w:t>
      </w:r>
      <w:r>
        <w:rPr>
          <w:rFonts w:ascii="Times New Roman" w:hAnsi="Times New Roman" w:cs="Times New Roman"/>
          <w:sz w:val="24"/>
          <w:lang w:val="en-US"/>
        </w:rPr>
        <w:t>ogamy as the similarity of part</w:t>
      </w:r>
      <w:r w:rsidRPr="0050425C">
        <w:rPr>
          <w:rFonts w:ascii="Times New Roman" w:hAnsi="Times New Roman" w:cs="Times New Roman"/>
          <w:sz w:val="24"/>
          <w:lang w:val="en-US"/>
        </w:rPr>
        <w:t>ners in a relationship, for example, in terms of age, religion, race, or social origin. However, the partners’ level of education is by far the most studied characteristic and an essential criterion. On the one hand, this is due to the fact that education can be seen as a crucial variable for mate selection, since it reflects, at least to some degree, the cultural resources that affect individual preferences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On the other hand, the degree of educational homogamy is an informative indicator for the rigidity of social boundaries, which describes the changes in the structure of households and families (Schwartz and Mare 2005). Additionally, due to its structuring effects, the educational system became an important marriage market over time (ibid.). The macro-sociological approac</w:t>
      </w:r>
      <w:r w:rsidR="00BE57F5">
        <w:rPr>
          <w:rFonts w:ascii="Times New Roman" w:hAnsi="Times New Roman" w:cs="Times New Roman"/>
          <w:sz w:val="24"/>
          <w:lang w:val="en-US"/>
        </w:rPr>
        <w:t>h of examining (educational) ho</w:t>
      </w:r>
      <w:r w:rsidRPr="0050425C">
        <w:rPr>
          <w:rFonts w:ascii="Times New Roman" w:hAnsi="Times New Roman" w:cs="Times New Roman"/>
          <w:sz w:val="24"/>
          <w:lang w:val="en-US"/>
        </w:rPr>
        <w:t xml:space="preserve">mogamy prioritizes these effects. According to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the less able individuals and those from underprivileged families leave the educational system earlier than their counterparts who are better off. This selection process leads, in turn, to an increasing number of homogeneous groups within the educational system.</w:t>
      </w:r>
    </w:p>
    <w:p w14:paraId="5115D1D3"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Plainly, they adopt one of </w:t>
      </w:r>
      <w:proofErr w:type="spellStart"/>
      <w:r w:rsidRPr="0050425C">
        <w:rPr>
          <w:rFonts w:ascii="Times New Roman" w:hAnsi="Times New Roman" w:cs="Times New Roman"/>
          <w:sz w:val="24"/>
          <w:lang w:val="en-US"/>
        </w:rPr>
        <w:t>Blau’s</w:t>
      </w:r>
      <w:proofErr w:type="spellEnd"/>
      <w:r w:rsidRPr="0050425C">
        <w:rPr>
          <w:rFonts w:ascii="Times New Roman" w:hAnsi="Times New Roman" w:cs="Times New Roman"/>
          <w:sz w:val="24"/>
          <w:lang w:val="en-US"/>
        </w:rPr>
        <w:t xml:space="preserve"> (1994) basic</w:t>
      </w:r>
      <w:r w:rsidR="00BE57F5">
        <w:rPr>
          <w:rFonts w:ascii="Times New Roman" w:hAnsi="Times New Roman" w:cs="Times New Roman"/>
          <w:sz w:val="24"/>
          <w:lang w:val="en-US"/>
        </w:rPr>
        <w:t xml:space="preserve"> ideas – that structural homoge</w:t>
      </w:r>
      <w:r w:rsidRPr="0050425C">
        <w:rPr>
          <w:rFonts w:ascii="Times New Roman" w:hAnsi="Times New Roman" w:cs="Times New Roman"/>
          <w:sz w:val="24"/>
          <w:lang w:val="en-US"/>
        </w:rPr>
        <w:t xml:space="preserve">nization has considerable consequences for the composition of social networks. In his view, the probability </w:t>
      </w:r>
      <w:r w:rsidRPr="0050425C">
        <w:rPr>
          <w:rFonts w:ascii="Times New Roman" w:hAnsi="Times New Roman" w:cs="Times New Roman"/>
          <w:sz w:val="24"/>
          <w:lang w:val="en-US"/>
        </w:rPr>
        <w:lastRenderedPageBreak/>
        <w:t>of forming meaningful friendships and relationships primarily depends on possibilities of contact. Thus, true to the phrase “who does not meet, does not mate,” a relationship with a similar partner becomes more likely due to the mere fact that similar individuals stay together in the educational system for a longer period of time. Simultaneously, the probability of building a bond with persons with other levels of education decreases significantly.</w:t>
      </w:r>
    </w:p>
    <w:p w14:paraId="4D1F620B"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Other social researchers, too, see the basis for strong ties in socio-structural similarities (cf. Feld 1981; Fischer et al. 1977). Esping-Andersen (2009), however, is one of the few scholars who further clarifies this</w:t>
      </w:r>
      <w:r w:rsidR="00BE57F5">
        <w:rPr>
          <w:rFonts w:ascii="Times New Roman" w:hAnsi="Times New Roman" w:cs="Times New Roman"/>
          <w:sz w:val="24"/>
          <w:lang w:val="en-US"/>
        </w:rPr>
        <w:t xml:space="preserve"> approach. He underlines the im</w:t>
      </w:r>
      <w:r w:rsidRPr="0050425C">
        <w:rPr>
          <w:rFonts w:ascii="Times New Roman" w:hAnsi="Times New Roman" w:cs="Times New Roman"/>
          <w:sz w:val="24"/>
          <w:lang w:val="en-US"/>
        </w:rPr>
        <w:t xml:space="preserve">portance of shared values and preferences, which, according to him, are crucial for a successful relationship. He argues that partners with comparable social backgrounds and thus similar levels of education should have identical tastes, values and norms. Consequently, educationally </w:t>
      </w:r>
      <w:proofErr w:type="spellStart"/>
      <w:r w:rsidRPr="0050425C">
        <w:rPr>
          <w:rFonts w:ascii="Times New Roman" w:hAnsi="Times New Roman" w:cs="Times New Roman"/>
          <w:sz w:val="24"/>
          <w:lang w:val="en-US"/>
        </w:rPr>
        <w:t>homogamous</w:t>
      </w:r>
      <w:proofErr w:type="spellEnd"/>
      <w:r w:rsidRPr="0050425C">
        <w:rPr>
          <w:rFonts w:ascii="Times New Roman" w:hAnsi="Times New Roman" w:cs="Times New Roman"/>
          <w:sz w:val="24"/>
          <w:lang w:val="en-US"/>
        </w:rPr>
        <w:t xml:space="preserve"> couples should have identical preferences. </w:t>
      </w:r>
    </w:p>
    <w:p w14:paraId="48012A65" w14:textId="77777777"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The idea of combining norms and relationships in a theoretical approach is not new. As early as 1978, </w:t>
      </w:r>
      <w:proofErr w:type="spellStart"/>
      <w:r w:rsidRPr="0050425C">
        <w:rPr>
          <w:rFonts w:ascii="Times New Roman" w:hAnsi="Times New Roman" w:cs="Times New Roman"/>
          <w:sz w:val="24"/>
          <w:lang w:val="en-US"/>
        </w:rPr>
        <w:t>McKenry</w:t>
      </w:r>
      <w:proofErr w:type="spellEnd"/>
      <w:r w:rsidRPr="0050425C">
        <w:rPr>
          <w:rFonts w:ascii="Times New Roman" w:hAnsi="Times New Roman" w:cs="Times New Roman"/>
          <w:sz w:val="24"/>
          <w:lang w:val="en-US"/>
        </w:rPr>
        <w:t xml:space="preserve"> et al. concluded that in order to understand human social behavior it is essential to take a close look at the individuals’ conceptions of values. They are convinced that the value systems of the two partners in a dyadic relationship interact continuously, thereby developing values regarding family and gender roles. The failure of this process leads to profound differences in values between the two parties, which contributes to the partnership’s instability.</w:t>
      </w:r>
    </w:p>
    <w:p w14:paraId="6FC43BD5" w14:textId="77777777" w:rsidR="0050425C" w:rsidRDefault="0050425C" w:rsidP="0050425C">
      <w:pPr>
        <w:spacing w:after="0" w:line="480" w:lineRule="auto"/>
        <w:jc w:val="both"/>
        <w:rPr>
          <w:rFonts w:ascii="Times New Roman" w:hAnsi="Times New Roman" w:cs="Times New Roman"/>
          <w:sz w:val="24"/>
          <w:lang w:val="en-US"/>
        </w:rPr>
      </w:pPr>
      <w:proofErr w:type="spellStart"/>
      <w:r w:rsidRPr="0050425C">
        <w:rPr>
          <w:rFonts w:ascii="Times New Roman" w:hAnsi="Times New Roman" w:cs="Times New Roman"/>
          <w:sz w:val="24"/>
          <w:lang w:val="en-US"/>
        </w:rPr>
        <w:t>Barelds</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Barelds-Dijkstra</w:t>
      </w:r>
      <w:proofErr w:type="spellEnd"/>
      <w:r w:rsidRPr="0050425C">
        <w:rPr>
          <w:rFonts w:ascii="Times New Roman" w:hAnsi="Times New Roman" w:cs="Times New Roman"/>
          <w:sz w:val="24"/>
          <w:lang w:val="en-US"/>
        </w:rPr>
        <w:t xml:space="preserve"> (2007) emphasize the relevance of homogamy as well. They point out that it is usually extremely encouraging and reassuring to meet someone who is very similar to us. This is because these people validate our value system, our opinions and attitudes and our lifestyle. Furthermore, individuals, who are similar to us, seem more likeable. One attri</w:t>
      </w:r>
      <w:r w:rsidR="00BE57F5">
        <w:rPr>
          <w:rFonts w:ascii="Times New Roman" w:hAnsi="Times New Roman" w:cs="Times New Roman"/>
          <w:sz w:val="24"/>
          <w:lang w:val="en-US"/>
        </w:rPr>
        <w:t>butes favorable values and atti</w:t>
      </w:r>
      <w:r w:rsidRPr="0050425C">
        <w:rPr>
          <w:rFonts w:ascii="Times New Roman" w:hAnsi="Times New Roman" w:cs="Times New Roman"/>
          <w:sz w:val="24"/>
          <w:lang w:val="en-US"/>
        </w:rPr>
        <w:t xml:space="preserve">tudes to them, since everyone assumes that his or her own values and attitudes are the “right” ones. </w:t>
      </w:r>
    </w:p>
    <w:p w14:paraId="56383DBC" w14:textId="77777777" w:rsidR="00A719AD" w:rsidRDefault="00A719AD" w:rsidP="00035791">
      <w:pPr>
        <w:spacing w:after="0" w:line="480" w:lineRule="auto"/>
        <w:jc w:val="both"/>
        <w:rPr>
          <w:rFonts w:ascii="Times New Roman" w:hAnsi="Times New Roman" w:cs="Times New Roman"/>
          <w:sz w:val="24"/>
          <w:lang w:val="en-US"/>
        </w:rPr>
      </w:pPr>
    </w:p>
    <w:p w14:paraId="46A529BE" w14:textId="77777777" w:rsidR="000C32B4" w:rsidRPr="000C32B4" w:rsidRDefault="000C32B4" w:rsidP="000C32B4">
      <w:pPr>
        <w:pStyle w:val="berschrift2"/>
        <w:spacing w:after="120"/>
        <w:rPr>
          <w:lang w:val="en-US"/>
        </w:rPr>
      </w:pPr>
      <w:commentRangeStart w:id="14"/>
      <w:r>
        <w:rPr>
          <w:lang w:val="en-US"/>
        </w:rPr>
        <w:lastRenderedPageBreak/>
        <w:t xml:space="preserve">2.2 </w:t>
      </w:r>
      <w:r w:rsidRPr="000C32B4">
        <w:rPr>
          <w:lang w:val="en-US"/>
        </w:rPr>
        <w:t xml:space="preserve">Definitions </w:t>
      </w:r>
      <w:r>
        <w:rPr>
          <w:lang w:val="en-US"/>
        </w:rPr>
        <w:t>of the quality of partnerships</w:t>
      </w:r>
      <w:commentRangeEnd w:id="14"/>
      <w:r w:rsidR="00D0402C">
        <w:rPr>
          <w:rStyle w:val="Kommentarzeichen"/>
          <w:rFonts w:asciiTheme="minorHAnsi" w:eastAsiaTheme="minorHAnsi" w:hAnsiTheme="minorHAnsi" w:cstheme="minorBidi"/>
          <w:b w:val="0"/>
          <w:bCs w:val="0"/>
          <w:color w:val="auto"/>
        </w:rPr>
        <w:commentReference w:id="14"/>
      </w:r>
    </w:p>
    <w:p w14:paraId="493F2CB3" w14:textId="77777777" w:rsidR="00A719AD" w:rsidRPr="00DB2EFE" w:rsidRDefault="000C32B4" w:rsidP="00DB2EFE">
      <w:pPr>
        <w:pStyle w:val="berschrift2"/>
        <w:spacing w:line="480" w:lineRule="auto"/>
        <w:jc w:val="both"/>
        <w:rPr>
          <w:rFonts w:ascii="Times New Roman" w:hAnsi="Times New Roman" w:cs="Times New Roman"/>
          <w:b w:val="0"/>
          <w:color w:val="auto"/>
          <w:sz w:val="24"/>
          <w:szCs w:val="24"/>
          <w:lang w:val="en-US"/>
        </w:rPr>
      </w:pPr>
      <w:r>
        <w:rPr>
          <w:rFonts w:ascii="Times New Roman" w:hAnsi="Times New Roman" w:cs="Times New Roman"/>
          <w:b w:val="0"/>
          <w:color w:val="auto"/>
          <w:sz w:val="24"/>
          <w:lang w:val="en-US"/>
        </w:rPr>
        <w:t>Social</w:t>
      </w:r>
      <w:r w:rsidRPr="000C32B4">
        <w:rPr>
          <w:rFonts w:ascii="Times New Roman" w:hAnsi="Times New Roman" w:cs="Times New Roman"/>
          <w:b w:val="0"/>
          <w:color w:val="auto"/>
          <w:sz w:val="24"/>
          <w:lang w:val="en-US"/>
        </w:rPr>
        <w:t xml:space="preserve">-psychological research </w:t>
      </w:r>
      <w:r>
        <w:rPr>
          <w:rFonts w:ascii="Times New Roman" w:hAnsi="Times New Roman" w:cs="Times New Roman"/>
          <w:b w:val="0"/>
          <w:color w:val="auto"/>
          <w:sz w:val="24"/>
          <w:lang w:val="en-US"/>
        </w:rPr>
        <w:t>not only analyzes</w:t>
      </w:r>
      <w:r w:rsidRPr="000C32B4">
        <w:rPr>
          <w:rFonts w:ascii="Times New Roman" w:hAnsi="Times New Roman" w:cs="Times New Roman"/>
          <w:b w:val="0"/>
          <w:color w:val="auto"/>
          <w:sz w:val="24"/>
          <w:lang w:val="en-US"/>
        </w:rPr>
        <w:t xml:space="preserve"> the choice of partners</w:t>
      </w:r>
      <w:r>
        <w:rPr>
          <w:rFonts w:ascii="Times New Roman" w:hAnsi="Times New Roman" w:cs="Times New Roman"/>
          <w:b w:val="0"/>
          <w:color w:val="auto"/>
          <w:sz w:val="24"/>
          <w:lang w:val="en-US"/>
        </w:rPr>
        <w:t>, but is</w:t>
      </w:r>
      <w:r w:rsidRPr="000C32B4">
        <w:rPr>
          <w:rFonts w:ascii="Times New Roman" w:hAnsi="Times New Roman" w:cs="Times New Roman"/>
          <w:b w:val="0"/>
          <w:color w:val="auto"/>
          <w:sz w:val="24"/>
          <w:lang w:val="en-US"/>
        </w:rPr>
        <w:t xml:space="preserve"> often</w:t>
      </w:r>
      <w:r>
        <w:rPr>
          <w:rFonts w:ascii="Times New Roman" w:hAnsi="Times New Roman" w:cs="Times New Roman"/>
          <w:b w:val="0"/>
          <w:color w:val="auto"/>
          <w:sz w:val="24"/>
          <w:lang w:val="en-US"/>
        </w:rPr>
        <w:t xml:space="preserve"> interested in</w:t>
      </w:r>
      <w:r w:rsidRPr="000C32B4">
        <w:rPr>
          <w:rFonts w:ascii="Times New Roman" w:hAnsi="Times New Roman" w:cs="Times New Roman"/>
          <w:b w:val="0"/>
          <w:color w:val="auto"/>
          <w:sz w:val="24"/>
          <w:lang w:val="en-US"/>
        </w:rPr>
        <w:t xml:space="preserve"> two</w:t>
      </w:r>
      <w:r>
        <w:rPr>
          <w:rFonts w:ascii="Times New Roman" w:hAnsi="Times New Roman" w:cs="Times New Roman"/>
          <w:b w:val="0"/>
          <w:color w:val="auto"/>
          <w:sz w:val="24"/>
          <w:lang w:val="en-US"/>
        </w:rPr>
        <w:t xml:space="preserve"> other</w:t>
      </w:r>
      <w:r w:rsidRPr="000C32B4">
        <w:rPr>
          <w:rFonts w:ascii="Times New Roman" w:hAnsi="Times New Roman" w:cs="Times New Roman"/>
          <w:b w:val="0"/>
          <w:color w:val="auto"/>
          <w:sz w:val="24"/>
          <w:lang w:val="en-US"/>
        </w:rPr>
        <w:t xml:space="preserve"> major constructs that are closely connected with relationships or marriages: the stability and quality of partnerships</w:t>
      </w:r>
      <w:r>
        <w:rPr>
          <w:rFonts w:ascii="Times New Roman" w:hAnsi="Times New Roman" w:cs="Times New Roman"/>
          <w:b w:val="0"/>
          <w:color w:val="auto"/>
          <w:sz w:val="24"/>
          <w:lang w:val="en-US"/>
        </w:rPr>
        <w:t>. The problem is that there is no</w:t>
      </w:r>
      <w:r w:rsidRPr="000C32B4">
        <w:rPr>
          <w:rFonts w:ascii="Times New Roman" w:hAnsi="Times New Roman" w:cs="Times New Roman"/>
          <w:b w:val="0"/>
          <w:color w:val="auto"/>
          <w:sz w:val="24"/>
          <w:lang w:val="en-US"/>
        </w:rPr>
        <w:t xml:space="preserve"> uniform def</w:t>
      </w:r>
      <w:r w:rsidR="009D4D20">
        <w:rPr>
          <w:rFonts w:ascii="Times New Roman" w:hAnsi="Times New Roman" w:cs="Times New Roman"/>
          <w:b w:val="0"/>
          <w:color w:val="auto"/>
          <w:sz w:val="24"/>
          <w:lang w:val="en-US"/>
        </w:rPr>
        <w:t>inition for any of the two constructs</w:t>
      </w:r>
      <w:r>
        <w:rPr>
          <w:rFonts w:ascii="Times New Roman" w:hAnsi="Times New Roman" w:cs="Times New Roman"/>
          <w:b w:val="0"/>
          <w:color w:val="auto"/>
          <w:sz w:val="24"/>
          <w:lang w:val="en-US"/>
        </w:rPr>
        <w:t>. T</w:t>
      </w:r>
      <w:r w:rsidRPr="000C32B4">
        <w:rPr>
          <w:rFonts w:ascii="Times New Roman" w:hAnsi="Times New Roman" w:cs="Times New Roman"/>
          <w:b w:val="0"/>
          <w:color w:val="auto"/>
          <w:sz w:val="24"/>
          <w:lang w:val="en-US"/>
        </w:rPr>
        <w:t>herefore</w:t>
      </w:r>
      <w:r>
        <w:rPr>
          <w:rFonts w:ascii="Times New Roman" w:hAnsi="Times New Roman" w:cs="Times New Roman"/>
          <w:b w:val="0"/>
          <w:color w:val="auto"/>
          <w:sz w:val="24"/>
          <w:lang w:val="en-US"/>
        </w:rPr>
        <w:t xml:space="preserve">, one can find </w:t>
      </w:r>
      <w:r w:rsidRPr="000C32B4">
        <w:rPr>
          <w:rFonts w:ascii="Times New Roman" w:hAnsi="Times New Roman" w:cs="Times New Roman"/>
          <w:b w:val="0"/>
          <w:color w:val="auto"/>
          <w:sz w:val="24"/>
          <w:lang w:val="en-US"/>
        </w:rPr>
        <w:t xml:space="preserve">a variety of </w:t>
      </w:r>
      <w:r>
        <w:rPr>
          <w:rFonts w:ascii="Times New Roman" w:hAnsi="Times New Roman" w:cs="Times New Roman"/>
          <w:b w:val="0"/>
          <w:color w:val="auto"/>
          <w:sz w:val="24"/>
          <w:lang w:val="en-US"/>
        </w:rPr>
        <w:t xml:space="preserve">methods of </w:t>
      </w:r>
      <w:r w:rsidRPr="000C32B4">
        <w:rPr>
          <w:rFonts w:ascii="Times New Roman" w:hAnsi="Times New Roman" w:cs="Times New Roman"/>
          <w:b w:val="0"/>
          <w:color w:val="auto"/>
          <w:sz w:val="24"/>
          <w:lang w:val="en-US"/>
        </w:rPr>
        <w:t>operationalization</w:t>
      </w:r>
      <w:r>
        <w:rPr>
          <w:rFonts w:ascii="Times New Roman" w:hAnsi="Times New Roman" w:cs="Times New Roman"/>
          <w:b w:val="0"/>
          <w:color w:val="auto"/>
          <w:sz w:val="24"/>
          <w:lang w:val="en-US"/>
        </w:rPr>
        <w:t xml:space="preserve"> in the existing literature. According to Dinkel (2006), who </w:t>
      </w:r>
      <w:r w:rsidRPr="000C32B4">
        <w:rPr>
          <w:rFonts w:ascii="Times New Roman" w:hAnsi="Times New Roman" w:cs="Times New Roman"/>
          <w:b w:val="0"/>
          <w:color w:val="auto"/>
          <w:sz w:val="24"/>
          <w:lang w:val="en-US"/>
        </w:rPr>
        <w:t>deals with the different approaches on this subject</w:t>
      </w:r>
      <w:r>
        <w:rPr>
          <w:rFonts w:ascii="Times New Roman" w:hAnsi="Times New Roman" w:cs="Times New Roman"/>
          <w:b w:val="0"/>
          <w:color w:val="auto"/>
          <w:sz w:val="24"/>
          <w:lang w:val="en-US"/>
        </w:rPr>
        <w:t xml:space="preserve"> in detail</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 xml:space="preserve">one </w:t>
      </w:r>
      <w:r w:rsidRPr="000C32B4">
        <w:rPr>
          <w:rFonts w:ascii="Times New Roman" w:hAnsi="Times New Roman" w:cs="Times New Roman"/>
          <w:b w:val="0"/>
          <w:color w:val="auto"/>
          <w:sz w:val="24"/>
          <w:lang w:val="en-US"/>
        </w:rPr>
        <w:t>can distinguish</w:t>
      </w:r>
      <w:r>
        <w:rPr>
          <w:rFonts w:ascii="Times New Roman" w:hAnsi="Times New Roman" w:cs="Times New Roman"/>
          <w:b w:val="0"/>
          <w:color w:val="auto"/>
          <w:sz w:val="24"/>
          <w:lang w:val="en-US"/>
        </w:rPr>
        <w:t xml:space="preserve"> three</w:t>
      </w:r>
      <w:r w:rsidRPr="000C32B4">
        <w:rPr>
          <w:rFonts w:ascii="Times New Roman" w:hAnsi="Times New Roman" w:cs="Times New Roman"/>
          <w:b w:val="0"/>
          <w:color w:val="auto"/>
          <w:sz w:val="24"/>
          <w:lang w:val="en-US"/>
        </w:rPr>
        <w:t xml:space="preserve"> closely interwoven asp</w:t>
      </w:r>
      <w:r>
        <w:rPr>
          <w:rFonts w:ascii="Times New Roman" w:hAnsi="Times New Roman" w:cs="Times New Roman"/>
          <w:b w:val="0"/>
          <w:color w:val="auto"/>
          <w:sz w:val="24"/>
          <w:lang w:val="en-US"/>
        </w:rPr>
        <w:t>ects of quality definitions. First, he</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mentions objectifiable</w:t>
      </w:r>
      <w:r w:rsidRPr="000C32B4">
        <w:rPr>
          <w:rFonts w:ascii="Times New Roman" w:hAnsi="Times New Roman" w:cs="Times New Roman"/>
          <w:b w:val="0"/>
          <w:color w:val="auto"/>
          <w:sz w:val="24"/>
          <w:lang w:val="en-US"/>
        </w:rPr>
        <w:t>, structural characte</w:t>
      </w:r>
      <w:r w:rsidR="009D4D20">
        <w:rPr>
          <w:rFonts w:ascii="Times New Roman" w:hAnsi="Times New Roman" w:cs="Times New Roman"/>
          <w:b w:val="0"/>
          <w:color w:val="auto"/>
          <w:sz w:val="24"/>
          <w:lang w:val="en-US"/>
        </w:rPr>
        <w:t xml:space="preserve">ristics </w:t>
      </w:r>
      <w:r w:rsidR="00FC34C1">
        <w:rPr>
          <w:rFonts w:ascii="Times New Roman" w:hAnsi="Times New Roman" w:cs="Times New Roman"/>
          <w:b w:val="0"/>
          <w:color w:val="auto"/>
          <w:sz w:val="24"/>
          <w:lang w:val="en-US"/>
        </w:rPr>
        <w:t>of a</w:t>
      </w:r>
      <w:r w:rsidR="009D4D20">
        <w:rPr>
          <w:rFonts w:ascii="Times New Roman" w:hAnsi="Times New Roman" w:cs="Times New Roman"/>
          <w:b w:val="0"/>
          <w:color w:val="auto"/>
          <w:sz w:val="24"/>
          <w:lang w:val="en-US"/>
        </w:rPr>
        <w:t xml:space="preserve"> partnership, which he sums</w:t>
      </w:r>
      <w:r w:rsidRPr="000C32B4">
        <w:rPr>
          <w:rFonts w:ascii="Times New Roman" w:hAnsi="Times New Roman" w:cs="Times New Roman"/>
          <w:b w:val="0"/>
          <w:color w:val="auto"/>
          <w:sz w:val="24"/>
          <w:lang w:val="en-US"/>
        </w:rPr>
        <w:t xml:space="preserve"> up </w:t>
      </w:r>
      <w:r w:rsidR="009D4D20">
        <w:rPr>
          <w:rFonts w:ascii="Times New Roman" w:hAnsi="Times New Roman" w:cs="Times New Roman"/>
          <w:b w:val="0"/>
          <w:color w:val="auto"/>
          <w:sz w:val="24"/>
          <w:lang w:val="en-US"/>
        </w:rPr>
        <w:t>with the term “relationship quality”. S</w:t>
      </w:r>
      <w:r w:rsidRPr="000C32B4">
        <w:rPr>
          <w:rFonts w:ascii="Times New Roman" w:hAnsi="Times New Roman" w:cs="Times New Roman"/>
          <w:b w:val="0"/>
          <w:color w:val="auto"/>
          <w:sz w:val="24"/>
          <w:lang w:val="en-US"/>
        </w:rPr>
        <w:t>econd,</w:t>
      </w:r>
      <w:r w:rsidR="009D4D20">
        <w:rPr>
          <w:rFonts w:ascii="Times New Roman" w:hAnsi="Times New Roman" w:cs="Times New Roman"/>
          <w:b w:val="0"/>
          <w:color w:val="auto"/>
          <w:sz w:val="24"/>
          <w:lang w:val="en-US"/>
        </w:rPr>
        <w:t xml:space="preserve"> he talks about</w:t>
      </w:r>
      <w:r w:rsidRPr="000C32B4">
        <w:rPr>
          <w:rFonts w:ascii="Times New Roman" w:hAnsi="Times New Roman" w:cs="Times New Roman"/>
          <w:b w:val="0"/>
          <w:color w:val="auto"/>
          <w:sz w:val="24"/>
          <w:lang w:val="en-US"/>
        </w:rPr>
        <w:t xml:space="preserve"> the subjective </w:t>
      </w:r>
      <w:r w:rsidRPr="00DB2EFE">
        <w:rPr>
          <w:rFonts w:ascii="Times New Roman" w:hAnsi="Times New Roman" w:cs="Times New Roman"/>
          <w:b w:val="0"/>
          <w:color w:val="auto"/>
          <w:sz w:val="24"/>
          <w:szCs w:val="24"/>
          <w:lang w:val="en-US"/>
        </w:rPr>
        <w:t>evaluation of the relation</w:t>
      </w:r>
      <w:r w:rsidR="009D4D20" w:rsidRPr="00DB2EFE">
        <w:rPr>
          <w:rFonts w:ascii="Times New Roman" w:hAnsi="Times New Roman" w:cs="Times New Roman"/>
          <w:b w:val="0"/>
          <w:color w:val="auto"/>
          <w:sz w:val="24"/>
          <w:szCs w:val="24"/>
          <w:lang w:val="en-US"/>
        </w:rPr>
        <w:t>ship, which is equated with relationship satisfaction. The third characteristic is</w:t>
      </w:r>
      <w:r w:rsidRPr="00DB2EFE">
        <w:rPr>
          <w:rFonts w:ascii="Times New Roman" w:hAnsi="Times New Roman" w:cs="Times New Roman"/>
          <w:b w:val="0"/>
          <w:color w:val="auto"/>
          <w:sz w:val="24"/>
          <w:szCs w:val="24"/>
          <w:lang w:val="en-US"/>
        </w:rPr>
        <w:t xml:space="preserve"> the </w:t>
      </w:r>
      <w:r w:rsidR="009D4D20" w:rsidRPr="00DB2EFE">
        <w:rPr>
          <w:rFonts w:ascii="Times New Roman" w:hAnsi="Times New Roman" w:cs="Times New Roman"/>
          <w:b w:val="0"/>
          <w:color w:val="auto"/>
          <w:sz w:val="24"/>
          <w:szCs w:val="24"/>
          <w:lang w:val="en-US"/>
        </w:rPr>
        <w:t>continuance</w:t>
      </w:r>
      <w:r w:rsidRPr="00DB2EFE">
        <w:rPr>
          <w:rFonts w:ascii="Times New Roman" w:hAnsi="Times New Roman" w:cs="Times New Roman"/>
          <w:b w:val="0"/>
          <w:color w:val="auto"/>
          <w:sz w:val="24"/>
          <w:szCs w:val="24"/>
          <w:lang w:val="en-US"/>
        </w:rPr>
        <w:t xml:space="preserve"> of the relat</w:t>
      </w:r>
      <w:r w:rsidR="009D4D20" w:rsidRPr="00DB2EFE">
        <w:rPr>
          <w:rFonts w:ascii="Times New Roman" w:hAnsi="Times New Roman" w:cs="Times New Roman"/>
          <w:b w:val="0"/>
          <w:color w:val="auto"/>
          <w:sz w:val="24"/>
          <w:szCs w:val="24"/>
          <w:lang w:val="en-US"/>
        </w:rPr>
        <w:t>ionship, which he labels “relationship stability”.</w:t>
      </w:r>
    </w:p>
    <w:p w14:paraId="17A29E3B" w14:textId="77777777" w:rsidR="00972C59" w:rsidRDefault="00DB2EFE" w:rsidP="00BB000E">
      <w:pPr>
        <w:spacing w:after="0" w:line="480" w:lineRule="auto"/>
        <w:jc w:val="both"/>
        <w:rPr>
          <w:rFonts w:ascii="Times New Roman" w:hAnsi="Times New Roman" w:cs="Times New Roman"/>
          <w:sz w:val="24"/>
          <w:szCs w:val="24"/>
          <w:lang w:val="en-US"/>
        </w:rPr>
      </w:pPr>
      <w:r w:rsidRPr="00DB2EFE">
        <w:rPr>
          <w:rFonts w:ascii="Times New Roman" w:hAnsi="Times New Roman" w:cs="Times New Roman"/>
          <w:sz w:val="24"/>
          <w:szCs w:val="24"/>
          <w:lang w:val="en-US"/>
        </w:rPr>
        <w:t>The assumption that relationship qu</w:t>
      </w:r>
      <w:r w:rsidR="00246792">
        <w:rPr>
          <w:rFonts w:ascii="Times New Roman" w:hAnsi="Times New Roman" w:cs="Times New Roman"/>
          <w:sz w:val="24"/>
          <w:szCs w:val="24"/>
          <w:lang w:val="en-US"/>
        </w:rPr>
        <w:t>ality is objectively measurable is widespread among</w:t>
      </w:r>
      <w:r w:rsidRPr="00DB2EFE">
        <w:rPr>
          <w:rFonts w:ascii="Times New Roman" w:hAnsi="Times New Roman" w:cs="Times New Roman"/>
          <w:sz w:val="24"/>
          <w:szCs w:val="24"/>
          <w:lang w:val="en-US"/>
        </w:rPr>
        <w:t xml:space="preserve"> social scientists.</w:t>
      </w:r>
      <w:r w:rsidR="00246792">
        <w:rPr>
          <w:rFonts w:ascii="Times New Roman" w:hAnsi="Times New Roman" w:cs="Times New Roman"/>
          <w:sz w:val="24"/>
          <w:szCs w:val="24"/>
          <w:lang w:val="en-US"/>
        </w:rPr>
        <w:t xml:space="preserve"> </w:t>
      </w:r>
      <w:r w:rsidR="00972C59" w:rsidRPr="00972C59">
        <w:rPr>
          <w:rFonts w:ascii="Times New Roman" w:hAnsi="Times New Roman" w:cs="Times New Roman"/>
          <w:sz w:val="24"/>
          <w:szCs w:val="24"/>
          <w:lang w:val="en-US"/>
        </w:rPr>
        <w:t xml:space="preserve">The most famous proponent of this view is probably Graham Spanier, </w:t>
      </w:r>
      <w:r w:rsidR="00972C59">
        <w:rPr>
          <w:rFonts w:ascii="Times New Roman" w:hAnsi="Times New Roman" w:cs="Times New Roman"/>
          <w:sz w:val="24"/>
          <w:szCs w:val="24"/>
          <w:lang w:val="en-US"/>
        </w:rPr>
        <w:t xml:space="preserve">who designed the </w:t>
      </w:r>
      <w:r w:rsidR="00972C59" w:rsidRPr="00972C59">
        <w:rPr>
          <w:rFonts w:ascii="Times New Roman" w:hAnsi="Times New Roman" w:cs="Times New Roman"/>
          <w:sz w:val="24"/>
          <w:szCs w:val="24"/>
          <w:lang w:val="en-US"/>
        </w:rPr>
        <w:t>Dyadi</w:t>
      </w:r>
      <w:r w:rsidR="00972C59">
        <w:rPr>
          <w:rFonts w:ascii="Times New Roman" w:hAnsi="Times New Roman" w:cs="Times New Roman"/>
          <w:sz w:val="24"/>
          <w:szCs w:val="24"/>
          <w:lang w:val="en-US"/>
        </w:rPr>
        <w:t xml:space="preserve">c Adjustment Scale </w:t>
      </w:r>
      <w:r w:rsidR="00972C59" w:rsidRPr="00972C59">
        <w:rPr>
          <w:rFonts w:ascii="Times New Roman" w:hAnsi="Times New Roman" w:cs="Times New Roman"/>
          <w:sz w:val="24"/>
          <w:szCs w:val="24"/>
          <w:lang w:val="en-US"/>
        </w:rPr>
        <w:t>(DAS).</w:t>
      </w:r>
      <w:r w:rsidR="00DA30FF">
        <w:rPr>
          <w:rFonts w:ascii="Times New Roman" w:hAnsi="Times New Roman" w:cs="Times New Roman"/>
          <w:sz w:val="24"/>
          <w:szCs w:val="24"/>
          <w:lang w:val="en-US"/>
        </w:rPr>
        <w:t xml:space="preserve"> </w:t>
      </w:r>
      <w:r w:rsidR="00DA30FF" w:rsidRPr="00DA30FF">
        <w:rPr>
          <w:rFonts w:ascii="Times New Roman" w:hAnsi="Times New Roman" w:cs="Times New Roman"/>
          <w:sz w:val="24"/>
          <w:szCs w:val="24"/>
          <w:lang w:val="en-US"/>
        </w:rPr>
        <w:t xml:space="preserve">The DAS is based on the </w:t>
      </w:r>
      <w:r w:rsidR="00DA30FF">
        <w:rPr>
          <w:rFonts w:ascii="Times New Roman" w:hAnsi="Times New Roman" w:cs="Times New Roman"/>
          <w:sz w:val="24"/>
          <w:szCs w:val="24"/>
          <w:lang w:val="en-US"/>
        </w:rPr>
        <w:t>assumption that relationship quality –</w:t>
      </w:r>
      <w:r w:rsidR="00DA30FF" w:rsidRPr="00DA30FF">
        <w:rPr>
          <w:rFonts w:ascii="Times New Roman" w:hAnsi="Times New Roman" w:cs="Times New Roman"/>
          <w:sz w:val="24"/>
          <w:szCs w:val="24"/>
          <w:lang w:val="en-US"/>
        </w:rPr>
        <w:t xml:space="preserve"> </w:t>
      </w:r>
      <w:r w:rsidR="00DA30FF">
        <w:rPr>
          <w:rFonts w:ascii="Times New Roman" w:hAnsi="Times New Roman" w:cs="Times New Roman"/>
          <w:sz w:val="24"/>
          <w:szCs w:val="24"/>
          <w:lang w:val="en-US"/>
        </w:rPr>
        <w:t>also known as</w:t>
      </w:r>
      <w:r w:rsidR="00DA30FF" w:rsidRPr="00DA30FF">
        <w:rPr>
          <w:rFonts w:ascii="Times New Roman" w:hAnsi="Times New Roman" w:cs="Times New Roman"/>
          <w:sz w:val="24"/>
          <w:szCs w:val="24"/>
          <w:lang w:val="en-US"/>
        </w:rPr>
        <w:t xml:space="preserve"> dyadic adjustment </w:t>
      </w:r>
      <w:r w:rsidR="00DA30FF">
        <w:rPr>
          <w:rFonts w:ascii="Times New Roman" w:hAnsi="Times New Roman" w:cs="Times New Roman"/>
          <w:sz w:val="24"/>
          <w:szCs w:val="24"/>
          <w:lang w:val="en-US"/>
        </w:rPr>
        <w:t xml:space="preserve">– can be described upon its position on a continuum </w:t>
      </w:r>
      <w:r w:rsidR="00DA30FF" w:rsidRPr="00DA30FF">
        <w:rPr>
          <w:rFonts w:ascii="Times New Roman" w:hAnsi="Times New Roman" w:cs="Times New Roman"/>
          <w:sz w:val="24"/>
          <w:szCs w:val="24"/>
          <w:lang w:val="en-US"/>
        </w:rPr>
        <w:t>that ranges from good to bad.</w:t>
      </w:r>
      <w:r w:rsidR="00151E3C">
        <w:rPr>
          <w:rFonts w:ascii="Times New Roman" w:hAnsi="Times New Roman" w:cs="Times New Roman"/>
          <w:sz w:val="24"/>
          <w:szCs w:val="24"/>
          <w:lang w:val="en-US"/>
        </w:rPr>
        <w:t xml:space="preserve"> This position depends on several factors: </w:t>
      </w:r>
      <w:r w:rsidR="00151E3C" w:rsidRPr="00151E3C">
        <w:rPr>
          <w:rFonts w:ascii="Times New Roman" w:hAnsi="Times New Roman" w:cs="Times New Roman"/>
          <w:sz w:val="24"/>
          <w:szCs w:val="24"/>
          <w:lang w:val="en-US"/>
        </w:rPr>
        <w:t>1) disagreements, 2) i</w:t>
      </w:r>
      <w:r w:rsidR="00151E3C">
        <w:rPr>
          <w:rFonts w:ascii="Times New Roman" w:hAnsi="Times New Roman" w:cs="Times New Roman"/>
          <w:sz w:val="24"/>
          <w:szCs w:val="24"/>
          <w:lang w:val="en-US"/>
        </w:rPr>
        <w:t xml:space="preserve">nterpersonal tensions and individual </w:t>
      </w:r>
      <w:r w:rsidR="00151E3C" w:rsidRPr="00151E3C">
        <w:rPr>
          <w:rFonts w:ascii="Times New Roman" w:hAnsi="Times New Roman" w:cs="Times New Roman"/>
          <w:sz w:val="24"/>
          <w:szCs w:val="24"/>
          <w:lang w:val="en-US"/>
        </w:rPr>
        <w:t xml:space="preserve">anxiety, </w:t>
      </w:r>
      <w:r w:rsidR="00151E3C">
        <w:rPr>
          <w:rFonts w:ascii="Times New Roman" w:hAnsi="Times New Roman" w:cs="Times New Roman"/>
          <w:sz w:val="24"/>
          <w:szCs w:val="24"/>
          <w:lang w:val="en-US"/>
        </w:rPr>
        <w:t>3) satisfaction with the couple’s relationship, 4) c</w:t>
      </w:r>
      <w:r w:rsidR="00151E3C" w:rsidRPr="00151E3C">
        <w:rPr>
          <w:rFonts w:ascii="Times New Roman" w:hAnsi="Times New Roman" w:cs="Times New Roman"/>
          <w:sz w:val="24"/>
          <w:szCs w:val="24"/>
          <w:lang w:val="en-US"/>
        </w:rPr>
        <w:t>ohesion and 5) consensus on important issues a</w:t>
      </w:r>
      <w:r w:rsidR="00151E3C">
        <w:rPr>
          <w:rFonts w:ascii="Times New Roman" w:hAnsi="Times New Roman" w:cs="Times New Roman"/>
          <w:sz w:val="24"/>
          <w:szCs w:val="24"/>
          <w:lang w:val="en-US"/>
        </w:rPr>
        <w:t>ffecting the relationship (Spanier</w:t>
      </w:r>
      <w:r w:rsidR="00151E3C" w:rsidRPr="00151E3C">
        <w:rPr>
          <w:rFonts w:ascii="Times New Roman" w:hAnsi="Times New Roman" w:cs="Times New Roman"/>
          <w:sz w:val="24"/>
          <w:szCs w:val="24"/>
          <w:lang w:val="en-US"/>
        </w:rPr>
        <w:t xml:space="preserve"> 1976).</w:t>
      </w:r>
      <w:r w:rsidR="00151E3C">
        <w:rPr>
          <w:rFonts w:ascii="Times New Roman" w:hAnsi="Times New Roman" w:cs="Times New Roman"/>
          <w:sz w:val="24"/>
          <w:szCs w:val="24"/>
          <w:lang w:val="en-US"/>
        </w:rPr>
        <w:t xml:space="preserve"> Although Spanier’s</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musings</w:t>
      </w:r>
      <w:r w:rsidR="00151E3C" w:rsidRPr="00151E3C">
        <w:rPr>
          <w:rFonts w:ascii="Times New Roman" w:hAnsi="Times New Roman" w:cs="Times New Roman"/>
          <w:sz w:val="24"/>
          <w:szCs w:val="24"/>
          <w:lang w:val="en-US"/>
        </w:rPr>
        <w:t xml:space="preserve"> were often criticized in the past, </w:t>
      </w:r>
      <w:r w:rsidR="00151E3C">
        <w:rPr>
          <w:rFonts w:ascii="Times New Roman" w:hAnsi="Times New Roman" w:cs="Times New Roman"/>
          <w:sz w:val="24"/>
          <w:szCs w:val="24"/>
          <w:lang w:val="en-US"/>
        </w:rPr>
        <w:t xml:space="preserve">be </w:t>
      </w:r>
      <w:r w:rsidR="00151E3C" w:rsidRPr="00151E3C">
        <w:rPr>
          <w:rFonts w:ascii="Times New Roman" w:hAnsi="Times New Roman" w:cs="Times New Roman"/>
          <w:sz w:val="24"/>
          <w:szCs w:val="24"/>
          <w:lang w:val="en-US"/>
        </w:rPr>
        <w:t>it</w:t>
      </w:r>
      <w:r w:rsidR="00151E3C">
        <w:rPr>
          <w:rFonts w:ascii="Times New Roman" w:hAnsi="Times New Roman" w:cs="Times New Roman"/>
          <w:sz w:val="24"/>
          <w:szCs w:val="24"/>
          <w:lang w:val="en-US"/>
        </w:rPr>
        <w:t xml:space="preserve"> due to </w:t>
      </w:r>
      <w:r w:rsidR="00D83579">
        <w:rPr>
          <w:rFonts w:ascii="Times New Roman" w:hAnsi="Times New Roman" w:cs="Times New Roman"/>
          <w:sz w:val="24"/>
          <w:szCs w:val="24"/>
          <w:lang w:val="en-US"/>
        </w:rPr>
        <w:t xml:space="preserve">the </w:t>
      </w:r>
      <w:r w:rsidR="00151E3C" w:rsidRPr="00151E3C">
        <w:rPr>
          <w:rFonts w:ascii="Times New Roman" w:hAnsi="Times New Roman" w:cs="Times New Roman"/>
          <w:sz w:val="24"/>
          <w:szCs w:val="24"/>
          <w:lang w:val="en-US"/>
        </w:rPr>
        <w:t>dimensionality of the constructs</w:t>
      </w:r>
      <w:r w:rsidR="00151E3C">
        <w:rPr>
          <w:rFonts w:ascii="Times New Roman" w:hAnsi="Times New Roman" w:cs="Times New Roman"/>
          <w:sz w:val="24"/>
          <w:szCs w:val="24"/>
          <w:lang w:val="en-US"/>
        </w:rPr>
        <w:t>,</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 xml:space="preserve">Spanier’s inconsistent argumentation (Dinkel 2006) or the way the components are combined (ibid.), the DAS </w:t>
      </w:r>
      <w:r w:rsidR="00151E3C" w:rsidRPr="00151E3C">
        <w:rPr>
          <w:rFonts w:ascii="Times New Roman" w:hAnsi="Times New Roman" w:cs="Times New Roman"/>
          <w:sz w:val="24"/>
          <w:szCs w:val="24"/>
          <w:lang w:val="en-US"/>
        </w:rPr>
        <w:t xml:space="preserve">is still one of the most commonly used instruments for </w:t>
      </w:r>
      <w:r w:rsidR="00151E3C">
        <w:rPr>
          <w:rFonts w:ascii="Times New Roman" w:hAnsi="Times New Roman" w:cs="Times New Roman"/>
          <w:sz w:val="24"/>
          <w:szCs w:val="24"/>
          <w:lang w:val="en-US"/>
        </w:rPr>
        <w:t>examining</w:t>
      </w:r>
      <w:r w:rsidR="00151E3C" w:rsidRPr="00151E3C">
        <w:rPr>
          <w:rFonts w:ascii="Times New Roman" w:hAnsi="Times New Roman" w:cs="Times New Roman"/>
          <w:sz w:val="24"/>
          <w:szCs w:val="24"/>
          <w:lang w:val="en-US"/>
        </w:rPr>
        <w:t xml:space="preserve"> partnership quality.</w:t>
      </w:r>
    </w:p>
    <w:p w14:paraId="549CF0AF" w14:textId="77777777" w:rsidR="00151E3C" w:rsidRDefault="00151E3C" w:rsidP="00BB000E">
      <w:pPr>
        <w:spacing w:after="0" w:line="480" w:lineRule="auto"/>
        <w:jc w:val="both"/>
        <w:rPr>
          <w:rFonts w:ascii="Times New Roman" w:hAnsi="Times New Roman" w:cs="Times New Roman"/>
          <w:sz w:val="24"/>
          <w:szCs w:val="24"/>
          <w:lang w:val="en-US"/>
        </w:rPr>
      </w:pPr>
      <w:r w:rsidRPr="00151E3C">
        <w:rPr>
          <w:rFonts w:ascii="Times New Roman" w:hAnsi="Times New Roman" w:cs="Times New Roman"/>
          <w:sz w:val="24"/>
          <w:szCs w:val="24"/>
          <w:lang w:val="en-US"/>
        </w:rPr>
        <w:t xml:space="preserve">Another aspect, with which one can draw conclusions about the quality of a partnership, is relationship stability. Since the term is interpreted very differently in the literature, it also proves to be problematic in terms of a precise definition. The classifications range from </w:t>
      </w:r>
      <w:r w:rsidRPr="00151E3C">
        <w:rPr>
          <w:rFonts w:ascii="Times New Roman" w:hAnsi="Times New Roman" w:cs="Times New Roman"/>
          <w:sz w:val="24"/>
          <w:szCs w:val="24"/>
          <w:lang w:val="en-US"/>
        </w:rPr>
        <w:lastRenderedPageBreak/>
        <w:t>couples who seriously consider separation to already separated or divorced couples (Dinkel 2006).</w:t>
      </w:r>
    </w:p>
    <w:p w14:paraId="23CA4CB5" w14:textId="77777777" w:rsidR="00A84C3C" w:rsidRDefault="00106DA3" w:rsidP="00A84C3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last</w:t>
      </w:r>
      <w:r w:rsidR="00A84C3C" w:rsidRPr="00A84C3C">
        <w:rPr>
          <w:rFonts w:ascii="Times New Roman" w:hAnsi="Times New Roman" w:cs="Times New Roman"/>
          <w:sz w:val="24"/>
          <w:szCs w:val="24"/>
          <w:lang w:val="en-US"/>
        </w:rPr>
        <w:t xml:space="preserve"> poi</w:t>
      </w:r>
      <w:r w:rsidR="00A84C3C">
        <w:rPr>
          <w:rFonts w:ascii="Times New Roman" w:hAnsi="Times New Roman" w:cs="Times New Roman"/>
          <w:sz w:val="24"/>
          <w:szCs w:val="24"/>
          <w:lang w:val="en-US"/>
        </w:rPr>
        <w:t>nt worthy of discussion is the correlation</w:t>
      </w:r>
      <w:r w:rsidR="00A84C3C" w:rsidRPr="00A84C3C">
        <w:rPr>
          <w:rFonts w:ascii="Times New Roman" w:hAnsi="Times New Roman" w:cs="Times New Roman"/>
          <w:sz w:val="24"/>
          <w:szCs w:val="24"/>
          <w:lang w:val="en-US"/>
        </w:rPr>
        <w:t xml:space="preserve"> between relationship quality and relationship stability. It seems plausible that successful relationships should also be stable</w:t>
      </w:r>
      <w:r w:rsidR="00A84C3C">
        <w:rPr>
          <w:rFonts w:ascii="Times New Roman" w:hAnsi="Times New Roman" w:cs="Times New Roman"/>
          <w:sz w:val="24"/>
          <w:szCs w:val="24"/>
          <w:lang w:val="en-US"/>
        </w:rPr>
        <w:t>, while it might be expected that unhappy relationships will be terminated. In contrast, Lewis and Spanier (1979</w:t>
      </w:r>
      <w:r w:rsidR="00A84C3C" w:rsidRPr="00A84C3C">
        <w:rPr>
          <w:rFonts w:ascii="Times New Roman" w:hAnsi="Times New Roman" w:cs="Times New Roman"/>
          <w:sz w:val="24"/>
          <w:szCs w:val="24"/>
          <w:lang w:val="en-US"/>
        </w:rPr>
        <w:t>)</w:t>
      </w:r>
      <w:r w:rsidR="00A84C3C">
        <w:rPr>
          <w:rFonts w:ascii="Times New Roman" w:hAnsi="Times New Roman" w:cs="Times New Roman"/>
          <w:sz w:val="24"/>
          <w:szCs w:val="24"/>
          <w:lang w:val="en-US"/>
        </w:rPr>
        <w:t xml:space="preserve"> emphasize</w:t>
      </w:r>
      <w:r w:rsidR="00A84C3C" w:rsidRPr="00A84C3C">
        <w:rPr>
          <w:rFonts w:ascii="Times New Roman" w:hAnsi="Times New Roman" w:cs="Times New Roman"/>
          <w:sz w:val="24"/>
          <w:szCs w:val="24"/>
          <w:lang w:val="en-US"/>
        </w:rPr>
        <w:t xml:space="preserve"> that the quality and stability of a partnership are independent of each other and thus should be considered sep</w:t>
      </w:r>
      <w:r w:rsidR="00A84C3C">
        <w:rPr>
          <w:rFonts w:ascii="Times New Roman" w:hAnsi="Times New Roman" w:cs="Times New Roman"/>
          <w:sz w:val="24"/>
          <w:szCs w:val="24"/>
          <w:lang w:val="en-US"/>
        </w:rPr>
        <w:t>arately. They note that there are both durable,</w:t>
      </w:r>
      <w:r w:rsidR="00A84C3C" w:rsidRPr="00A84C3C">
        <w:rPr>
          <w:rFonts w:ascii="Times New Roman" w:hAnsi="Times New Roman" w:cs="Times New Roman"/>
          <w:sz w:val="24"/>
          <w:szCs w:val="24"/>
          <w:lang w:val="en-US"/>
        </w:rPr>
        <w:t xml:space="preserve"> yet unhappy relatio</w:t>
      </w:r>
      <w:r w:rsidR="00A84C3C">
        <w:rPr>
          <w:rFonts w:ascii="Times New Roman" w:hAnsi="Times New Roman" w:cs="Times New Roman"/>
          <w:sz w:val="24"/>
          <w:szCs w:val="24"/>
          <w:lang w:val="en-US"/>
        </w:rPr>
        <w:t xml:space="preserve">nships and successful, yet </w:t>
      </w:r>
      <w:r w:rsidR="00A84C3C" w:rsidRPr="00A84C3C">
        <w:rPr>
          <w:rFonts w:ascii="Times New Roman" w:hAnsi="Times New Roman" w:cs="Times New Roman"/>
          <w:sz w:val="24"/>
          <w:szCs w:val="24"/>
          <w:lang w:val="en-US"/>
        </w:rPr>
        <w:t xml:space="preserve">unstable relationships. </w:t>
      </w:r>
      <w:r w:rsidR="00A84C3C">
        <w:rPr>
          <w:rFonts w:ascii="Times New Roman" w:hAnsi="Times New Roman" w:cs="Times New Roman"/>
          <w:sz w:val="24"/>
          <w:szCs w:val="24"/>
          <w:lang w:val="en-US"/>
        </w:rPr>
        <w:t>They do not provide a</w:t>
      </w:r>
      <w:r w:rsidR="00A84C3C" w:rsidRPr="00A84C3C">
        <w:rPr>
          <w:rFonts w:ascii="Times New Roman" w:hAnsi="Times New Roman" w:cs="Times New Roman"/>
          <w:sz w:val="24"/>
          <w:szCs w:val="24"/>
          <w:lang w:val="en-US"/>
        </w:rPr>
        <w:t>n explicit explana</w:t>
      </w:r>
      <w:r w:rsidR="00A84C3C">
        <w:rPr>
          <w:rFonts w:ascii="Times New Roman" w:hAnsi="Times New Roman" w:cs="Times New Roman"/>
          <w:sz w:val="24"/>
          <w:szCs w:val="24"/>
          <w:lang w:val="en-US"/>
        </w:rPr>
        <w:t>tion of this phenomenon</w:t>
      </w:r>
      <w:r w:rsidR="00A84C3C" w:rsidRPr="00A84C3C">
        <w:rPr>
          <w:rFonts w:ascii="Times New Roman" w:hAnsi="Times New Roman" w:cs="Times New Roman"/>
          <w:sz w:val="24"/>
          <w:szCs w:val="24"/>
          <w:lang w:val="en-US"/>
        </w:rPr>
        <w:t>. Howeve</w:t>
      </w:r>
      <w:r w:rsidR="00A84C3C">
        <w:rPr>
          <w:rFonts w:ascii="Times New Roman" w:hAnsi="Times New Roman" w:cs="Times New Roman"/>
          <w:sz w:val="24"/>
          <w:szCs w:val="24"/>
          <w:lang w:val="en-US"/>
        </w:rPr>
        <w:t>r, normative and cultural circumstances</w:t>
      </w:r>
      <w:r w:rsidR="00A84C3C" w:rsidRPr="00A84C3C">
        <w:rPr>
          <w:rFonts w:ascii="Times New Roman" w:hAnsi="Times New Roman" w:cs="Times New Roman"/>
          <w:sz w:val="24"/>
          <w:szCs w:val="24"/>
          <w:lang w:val="en-US"/>
        </w:rPr>
        <w:t xml:space="preserve"> could play a role. </w:t>
      </w:r>
      <w:r w:rsidR="00A84C3C">
        <w:rPr>
          <w:rFonts w:ascii="Times New Roman" w:hAnsi="Times New Roman" w:cs="Times New Roman"/>
          <w:sz w:val="24"/>
          <w:szCs w:val="24"/>
          <w:lang w:val="en-US"/>
        </w:rPr>
        <w:t>If the couples are</w:t>
      </w:r>
      <w:r w:rsidR="00A84C3C" w:rsidRPr="00A84C3C">
        <w:rPr>
          <w:rFonts w:ascii="Times New Roman" w:hAnsi="Times New Roman" w:cs="Times New Roman"/>
          <w:sz w:val="24"/>
          <w:szCs w:val="24"/>
          <w:lang w:val="en-US"/>
        </w:rPr>
        <w:t xml:space="preserve"> embedded in a context that leads to</w:t>
      </w:r>
      <w:r w:rsidR="00A84C3C">
        <w:rPr>
          <w:rFonts w:ascii="Times New Roman" w:hAnsi="Times New Roman" w:cs="Times New Roman"/>
          <w:sz w:val="24"/>
          <w:szCs w:val="24"/>
          <w:lang w:val="en-US"/>
        </w:rPr>
        <w:t xml:space="preserve"> an</w:t>
      </w:r>
      <w:r w:rsidR="00A84C3C" w:rsidRPr="00A84C3C">
        <w:rPr>
          <w:rFonts w:ascii="Times New Roman" w:hAnsi="Times New Roman" w:cs="Times New Roman"/>
          <w:sz w:val="24"/>
          <w:szCs w:val="24"/>
          <w:lang w:val="en-US"/>
        </w:rPr>
        <w:t xml:space="preserve"> internalization of values ​​and explicit standards of conduct regarding the i</w:t>
      </w:r>
      <w:r w:rsidR="00A84C3C">
        <w:rPr>
          <w:rFonts w:ascii="Times New Roman" w:hAnsi="Times New Roman" w:cs="Times New Roman"/>
          <w:sz w:val="24"/>
          <w:szCs w:val="24"/>
          <w:lang w:val="en-US"/>
        </w:rPr>
        <w:t>ndissolubility of relationships, their</w:t>
      </w:r>
      <w:r w:rsidR="00A84C3C" w:rsidRPr="00A84C3C">
        <w:rPr>
          <w:rFonts w:ascii="Times New Roman" w:hAnsi="Times New Roman" w:cs="Times New Roman"/>
          <w:sz w:val="24"/>
          <w:szCs w:val="24"/>
          <w:lang w:val="en-US"/>
        </w:rPr>
        <w:t xml:space="preserve"> partnerships will prob</w:t>
      </w:r>
      <w:r w:rsidR="00A84C3C">
        <w:rPr>
          <w:rFonts w:ascii="Times New Roman" w:hAnsi="Times New Roman" w:cs="Times New Roman"/>
          <w:sz w:val="24"/>
          <w:szCs w:val="24"/>
          <w:lang w:val="en-US"/>
        </w:rPr>
        <w:t xml:space="preserve">ably be dissolved less often (Hunkler and </w:t>
      </w:r>
      <w:r w:rsidR="00A84C3C" w:rsidRPr="00A84C3C">
        <w:rPr>
          <w:rFonts w:ascii="Times New Roman" w:hAnsi="Times New Roman" w:cs="Times New Roman"/>
          <w:sz w:val="24"/>
          <w:szCs w:val="24"/>
          <w:lang w:val="en-US"/>
        </w:rPr>
        <w:t>Kneip 2008).</w:t>
      </w:r>
    </w:p>
    <w:p w14:paraId="22ED7B25" w14:textId="77777777" w:rsidR="00A84C3C" w:rsidRDefault="00300B1D"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00B1D">
        <w:rPr>
          <w:rFonts w:ascii="Times New Roman" w:hAnsi="Times New Roman" w:cs="Times New Roman"/>
          <w:sz w:val="24"/>
          <w:szCs w:val="24"/>
          <w:lang w:val="en-US"/>
        </w:rPr>
        <w:t>o fully take all these factors suitably into account</w:t>
      </w:r>
      <w:r>
        <w:rPr>
          <w:rFonts w:ascii="Times New Roman" w:hAnsi="Times New Roman" w:cs="Times New Roman"/>
          <w:sz w:val="24"/>
          <w:szCs w:val="24"/>
          <w:lang w:val="en-US"/>
        </w:rPr>
        <w:t xml:space="preserve">, </w:t>
      </w:r>
      <w:r w:rsidRPr="00300B1D">
        <w:rPr>
          <w:rFonts w:ascii="Times New Roman" w:hAnsi="Times New Roman" w:cs="Times New Roman"/>
          <w:sz w:val="24"/>
          <w:szCs w:val="24"/>
          <w:lang w:val="en-US"/>
        </w:rPr>
        <w:t xml:space="preserve">it is necessary to divide the </w:t>
      </w:r>
      <w:r>
        <w:rPr>
          <w:rFonts w:ascii="Times New Roman" w:hAnsi="Times New Roman" w:cs="Times New Roman"/>
          <w:sz w:val="24"/>
          <w:szCs w:val="24"/>
          <w:lang w:val="en-US"/>
        </w:rPr>
        <w:t>feature</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00B1D">
        <w:rPr>
          <w:rFonts w:ascii="Times New Roman" w:hAnsi="Times New Roman" w:cs="Times New Roman"/>
          <w:sz w:val="24"/>
          <w:szCs w:val="24"/>
          <w:lang w:val="en-US"/>
        </w:rPr>
        <w:t>relationship stability</w:t>
      </w:r>
      <w:r>
        <w:rPr>
          <w:rFonts w:ascii="Times New Roman" w:hAnsi="Times New Roman" w:cs="Times New Roman"/>
          <w:sz w:val="24"/>
          <w:szCs w:val="24"/>
          <w:lang w:val="en-US"/>
        </w:rPr>
        <w:t>” into two parts</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one hand, there is</w:t>
      </w:r>
      <w:r w:rsidRPr="00300B1D">
        <w:rPr>
          <w:rFonts w:ascii="Times New Roman" w:hAnsi="Times New Roman" w:cs="Times New Roman"/>
          <w:sz w:val="24"/>
          <w:szCs w:val="24"/>
          <w:lang w:val="en-US"/>
        </w:rPr>
        <w:t xml:space="preserve"> the su</w:t>
      </w:r>
      <w:r>
        <w:rPr>
          <w:rFonts w:ascii="Times New Roman" w:hAnsi="Times New Roman" w:cs="Times New Roman"/>
          <w:sz w:val="24"/>
          <w:szCs w:val="24"/>
          <w:lang w:val="en-US"/>
        </w:rPr>
        <w:t>bjective relationship stability, which results from both partners’</w:t>
      </w:r>
      <w:r w:rsidRPr="00300B1D">
        <w:rPr>
          <w:rFonts w:ascii="Times New Roman" w:hAnsi="Times New Roman" w:cs="Times New Roman"/>
          <w:sz w:val="24"/>
          <w:szCs w:val="24"/>
          <w:lang w:val="en-US"/>
        </w:rPr>
        <w:t xml:space="preserve"> personal assessment of the durability of t</w:t>
      </w:r>
      <w:r>
        <w:rPr>
          <w:rFonts w:ascii="Times New Roman" w:hAnsi="Times New Roman" w:cs="Times New Roman"/>
          <w:sz w:val="24"/>
          <w:szCs w:val="24"/>
          <w:lang w:val="en-US"/>
        </w:rPr>
        <w:t>he partnership</w:t>
      </w:r>
      <w:r w:rsidRPr="00300B1D">
        <w:rPr>
          <w:rFonts w:ascii="Times New Roman" w:hAnsi="Times New Roman" w:cs="Times New Roman"/>
          <w:sz w:val="24"/>
          <w:szCs w:val="24"/>
          <w:lang w:val="en-US"/>
        </w:rPr>
        <w:t xml:space="preserve">, and </w:t>
      </w:r>
      <w:r>
        <w:rPr>
          <w:rFonts w:ascii="Times New Roman" w:hAnsi="Times New Roman" w:cs="Times New Roman"/>
          <w:sz w:val="24"/>
          <w:szCs w:val="24"/>
          <w:lang w:val="en-US"/>
        </w:rPr>
        <w:t>on the other hand</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there is</w:t>
      </w:r>
      <w:r w:rsidRPr="00300B1D">
        <w:rPr>
          <w:rFonts w:ascii="Times New Roman" w:hAnsi="Times New Roman" w:cs="Times New Roman"/>
          <w:sz w:val="24"/>
          <w:szCs w:val="24"/>
          <w:lang w:val="en-US"/>
        </w:rPr>
        <w:t xml:space="preserve"> the o</w:t>
      </w:r>
      <w:r>
        <w:rPr>
          <w:rFonts w:ascii="Times New Roman" w:hAnsi="Times New Roman" w:cs="Times New Roman"/>
          <w:sz w:val="24"/>
          <w:szCs w:val="24"/>
          <w:lang w:val="en-US"/>
        </w:rPr>
        <w:t>bjective relationship stability</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which contains </w:t>
      </w:r>
      <w:r w:rsidRPr="00300B1D">
        <w:rPr>
          <w:rFonts w:ascii="Times New Roman" w:hAnsi="Times New Roman" w:cs="Times New Roman"/>
          <w:sz w:val="24"/>
          <w:szCs w:val="24"/>
          <w:lang w:val="en-US"/>
        </w:rPr>
        <w:t>information about the formal status and the durati</w:t>
      </w:r>
      <w:r>
        <w:rPr>
          <w:rFonts w:ascii="Times New Roman" w:hAnsi="Times New Roman" w:cs="Times New Roman"/>
          <w:sz w:val="24"/>
          <w:szCs w:val="24"/>
          <w:lang w:val="en-US"/>
        </w:rPr>
        <w:t>on of the relationship (ibid.)</w:t>
      </w:r>
      <w:r w:rsidRPr="00300B1D">
        <w:rPr>
          <w:rFonts w:ascii="Times New Roman" w:hAnsi="Times New Roman" w:cs="Times New Roman"/>
          <w:sz w:val="24"/>
          <w:szCs w:val="24"/>
          <w:lang w:val="en-US"/>
        </w:rPr>
        <w:t>.</w:t>
      </w:r>
    </w:p>
    <w:p w14:paraId="0B9A078C" w14:textId="77777777" w:rsidR="00B07BFA" w:rsidRDefault="00B07BFA" w:rsidP="00702E36">
      <w:pPr>
        <w:spacing w:after="0" w:line="480" w:lineRule="auto"/>
        <w:jc w:val="both"/>
        <w:rPr>
          <w:rFonts w:ascii="Times New Roman" w:hAnsi="Times New Roman" w:cs="Times New Roman"/>
          <w:sz w:val="24"/>
          <w:szCs w:val="24"/>
          <w:lang w:val="en-US"/>
        </w:rPr>
      </w:pPr>
      <w:r w:rsidRPr="00B07BFA">
        <w:rPr>
          <w:rFonts w:ascii="Times New Roman" w:hAnsi="Times New Roman" w:cs="Times New Roman"/>
          <w:sz w:val="24"/>
          <w:szCs w:val="24"/>
          <w:lang w:val="en-US"/>
        </w:rPr>
        <w:t>Relationship satisfaction, a purely subjective criterion of quality measurement that is often praised for its conceptual simplicity and clear interpretability (Dinkel 2006), will not be used in the proposal at hand. The reason for this is the well-known and widespread problem that often occurs in regard to satisfaction judgments: the general tendency of respondents to report a very high level of satisfaction.</w:t>
      </w:r>
    </w:p>
    <w:p w14:paraId="2F2035D1" w14:textId="77777777" w:rsidR="00702E36" w:rsidRDefault="00702E36" w:rsidP="00702E36">
      <w:pPr>
        <w:spacing w:after="0" w:line="480" w:lineRule="auto"/>
        <w:jc w:val="both"/>
        <w:rPr>
          <w:rFonts w:ascii="Times New Roman" w:hAnsi="Times New Roman" w:cs="Times New Roman"/>
          <w:sz w:val="24"/>
          <w:szCs w:val="24"/>
          <w:lang w:val="en-US"/>
        </w:rPr>
      </w:pPr>
    </w:p>
    <w:p w14:paraId="01BD4FFF" w14:textId="77777777" w:rsidR="00702E36" w:rsidRPr="00702E36" w:rsidRDefault="00702E36" w:rsidP="00702E36">
      <w:pPr>
        <w:pStyle w:val="berschrift2"/>
        <w:spacing w:after="120"/>
        <w:rPr>
          <w:lang w:val="en-US"/>
        </w:rPr>
      </w:pPr>
      <w:bookmarkStart w:id="15" w:name="_Toc405930468"/>
      <w:commentRangeStart w:id="16"/>
      <w:proofErr w:type="gramStart"/>
      <w:r w:rsidRPr="00702E36">
        <w:rPr>
          <w:lang w:val="en-US"/>
        </w:rPr>
        <w:t xml:space="preserve">2.3  </w:t>
      </w:r>
      <w:r>
        <w:rPr>
          <w:lang w:val="en-US"/>
        </w:rPr>
        <w:t>Relationship</w:t>
      </w:r>
      <w:proofErr w:type="gramEnd"/>
      <w:r w:rsidR="002E655A">
        <w:rPr>
          <w:lang w:val="en-US"/>
        </w:rPr>
        <w:t xml:space="preserve"> quality and</w:t>
      </w:r>
      <w:r>
        <w:rPr>
          <w:lang w:val="en-US"/>
        </w:rPr>
        <w:t xml:space="preserve"> stability: </w:t>
      </w:r>
      <w:r w:rsidRPr="00702E36">
        <w:rPr>
          <w:lang w:val="en-US"/>
        </w:rPr>
        <w:t>Family economi</w:t>
      </w:r>
      <w:bookmarkEnd w:id="15"/>
      <w:r>
        <w:rPr>
          <w:lang w:val="en-US"/>
        </w:rPr>
        <w:t>sts’ approach</w:t>
      </w:r>
      <w:commentRangeEnd w:id="16"/>
      <w:r w:rsidR="00D0402C">
        <w:rPr>
          <w:rStyle w:val="Kommentarzeichen"/>
          <w:rFonts w:asciiTheme="minorHAnsi" w:eastAsiaTheme="minorHAnsi" w:hAnsiTheme="minorHAnsi" w:cstheme="minorBidi"/>
          <w:b w:val="0"/>
          <w:bCs w:val="0"/>
          <w:color w:val="auto"/>
        </w:rPr>
        <w:commentReference w:id="16"/>
      </w:r>
    </w:p>
    <w:p w14:paraId="56B29E89" w14:textId="77777777" w:rsidR="00702E36" w:rsidRP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 xml:space="preserve">Becker et al.’s (1977) approach called “family economics” belongs to the group of rational choice approaches and states that individuals are primarily concerned with the satisfaction of their needs and hence act with the aim of maximizing individual benefit. </w:t>
      </w:r>
      <w:commentRangeStart w:id="17"/>
      <w:r w:rsidRPr="00702E36">
        <w:rPr>
          <w:rFonts w:ascii="Times New Roman" w:hAnsi="Times New Roman" w:cs="Times New Roman"/>
          <w:sz w:val="24"/>
          <w:szCs w:val="24"/>
          <w:lang w:val="en-US"/>
        </w:rPr>
        <w:t>According to the authors</w:t>
      </w:r>
      <w:commentRangeEnd w:id="17"/>
      <w:r w:rsidR="00063C34">
        <w:rPr>
          <w:rStyle w:val="Kommentarzeichen"/>
        </w:rPr>
        <w:commentReference w:id="17"/>
      </w:r>
      <w:r w:rsidRPr="00702E36">
        <w:rPr>
          <w:rFonts w:ascii="Times New Roman" w:hAnsi="Times New Roman" w:cs="Times New Roman"/>
          <w:sz w:val="24"/>
          <w:szCs w:val="24"/>
          <w:lang w:val="en-US"/>
        </w:rPr>
        <w:t xml:space="preserve">, this principle </w:t>
      </w:r>
      <w:proofErr w:type="gramStart"/>
      <w:r w:rsidRPr="00702E36">
        <w:rPr>
          <w:rFonts w:ascii="Times New Roman" w:hAnsi="Times New Roman" w:cs="Times New Roman"/>
          <w:sz w:val="24"/>
          <w:szCs w:val="24"/>
          <w:lang w:val="en-US"/>
        </w:rPr>
        <w:t>can also be applied</w:t>
      </w:r>
      <w:proofErr w:type="gramEnd"/>
      <w:r w:rsidRPr="00702E36">
        <w:rPr>
          <w:rFonts w:ascii="Times New Roman" w:hAnsi="Times New Roman" w:cs="Times New Roman"/>
          <w:sz w:val="24"/>
          <w:szCs w:val="24"/>
          <w:lang w:val="en-US"/>
        </w:rPr>
        <w:t xml:space="preserve"> to relationships. Thus, the dissolution of a partnership is the result of a comparison between the cost/benefit ratio regarding the current relationship and its best alternative. If the comparison leads to results in favor of the alternative, a rational individual will end the relationship. </w:t>
      </w:r>
    </w:p>
    <w:p w14:paraId="1D78D0C1" w14:textId="77777777" w:rsid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According to Hunkler and Kneip (2008), who share this family economical perspective, small benefits in a relationship (in other words, a low relationship quality) are mainly due to a lack of investment in relationship-specific capital. However, a second evaluation of the costs and benefits based on new information can have a negative impact on the perceived outcome as well (ibid.). Furthermore, it must be noted that the assessment of the benefits of a relationship with the current partner has been affected by the information asymmetry on the marriage market (Becker et al 1977). That is, it is possible that the assessment undertaken prior to the beginning of the relationship is quite flawed and the expected benefit might differ a lot from the actual one.</w:t>
      </w:r>
    </w:p>
    <w:p w14:paraId="3EED4492" w14:textId="77777777" w:rsidR="00702E36" w:rsidRDefault="00702E36" w:rsidP="00702E36">
      <w:pPr>
        <w:spacing w:after="0" w:line="480" w:lineRule="auto"/>
        <w:jc w:val="both"/>
        <w:rPr>
          <w:rFonts w:ascii="Times New Roman" w:hAnsi="Times New Roman" w:cs="Times New Roman"/>
          <w:sz w:val="24"/>
          <w:szCs w:val="24"/>
          <w:lang w:val="en-US"/>
        </w:rPr>
      </w:pPr>
    </w:p>
    <w:p w14:paraId="2F6C6151" w14:textId="77777777" w:rsidR="009254D7" w:rsidRDefault="009254D7" w:rsidP="00702E36">
      <w:pPr>
        <w:pStyle w:val="berschrift2"/>
        <w:spacing w:after="120"/>
        <w:rPr>
          <w:lang w:val="en-US"/>
        </w:rPr>
      </w:pPr>
      <w:bookmarkStart w:id="18" w:name="_Toc405930469"/>
      <w:commentRangeStart w:id="19"/>
      <w:r w:rsidRPr="00702E36">
        <w:rPr>
          <w:lang w:val="en-US"/>
        </w:rPr>
        <w:t>2.4 Linking</w:t>
      </w:r>
      <w:r>
        <w:rPr>
          <w:lang w:val="en-US"/>
        </w:rPr>
        <w:t xml:space="preserve"> homogamy, quality and stability</w:t>
      </w:r>
      <w:commentRangeEnd w:id="19"/>
      <w:r w:rsidR="00063C34">
        <w:rPr>
          <w:rStyle w:val="Kommentarzeichen"/>
          <w:rFonts w:asciiTheme="minorHAnsi" w:eastAsiaTheme="minorHAnsi" w:hAnsiTheme="minorHAnsi" w:cstheme="minorBidi"/>
          <w:b w:val="0"/>
          <w:bCs w:val="0"/>
          <w:color w:val="auto"/>
        </w:rPr>
        <w:commentReference w:id="19"/>
      </w:r>
    </w:p>
    <w:p w14:paraId="6BDE36D1" w14:textId="77777777" w:rsidR="001B08AD" w:rsidRDefault="00562B1C"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For the purpose of this study, it seems beneficial to take a closer look at the links between homogamy and both relationship quality and stability</w:t>
      </w:r>
      <w:r w:rsidR="00AD3801">
        <w:rPr>
          <w:rFonts w:ascii="Times New Roman" w:hAnsi="Times New Roman" w:cs="Times New Roman"/>
          <w:sz w:val="24"/>
          <w:lang w:val="en-US"/>
        </w:rPr>
        <w:t xml:space="preserve"> and to summarize the presented arguments</w:t>
      </w:r>
      <w:r>
        <w:rPr>
          <w:rFonts w:ascii="Times New Roman" w:hAnsi="Times New Roman" w:cs="Times New Roman"/>
          <w:sz w:val="24"/>
          <w:lang w:val="en-US"/>
        </w:rPr>
        <w:t xml:space="preserve">. The majority of previous research, which studies at least some aspects of this issue, finds that </w:t>
      </w:r>
      <w:r w:rsidR="001B08AD">
        <w:rPr>
          <w:rFonts w:ascii="Times New Roman" w:hAnsi="Times New Roman" w:cs="Times New Roman"/>
          <w:sz w:val="24"/>
          <w:lang w:val="en-US"/>
        </w:rPr>
        <w:t xml:space="preserve">homogamy is advantageous and favorable. </w:t>
      </w:r>
      <w:r w:rsidR="00253EE9">
        <w:rPr>
          <w:rFonts w:ascii="Times New Roman" w:hAnsi="Times New Roman" w:cs="Times New Roman"/>
          <w:sz w:val="24"/>
          <w:lang w:val="en-US"/>
        </w:rPr>
        <w:t>As early as 1976, Hill, Rubin, and</w:t>
      </w:r>
      <w:r w:rsidR="00253EE9" w:rsidRPr="00253EE9">
        <w:rPr>
          <w:rFonts w:ascii="Times New Roman" w:hAnsi="Times New Roman" w:cs="Times New Roman"/>
          <w:sz w:val="24"/>
          <w:lang w:val="en-US"/>
        </w:rPr>
        <w:t xml:space="preserve"> </w:t>
      </w:r>
      <w:proofErr w:type="spellStart"/>
      <w:r w:rsidR="00253EE9" w:rsidRPr="00253EE9">
        <w:rPr>
          <w:rFonts w:ascii="Times New Roman" w:hAnsi="Times New Roman" w:cs="Times New Roman"/>
          <w:sz w:val="24"/>
          <w:lang w:val="en-US"/>
        </w:rPr>
        <w:t>Peplau</w:t>
      </w:r>
      <w:proofErr w:type="spellEnd"/>
      <w:r w:rsidR="00253EE9">
        <w:rPr>
          <w:rFonts w:ascii="Times New Roman" w:hAnsi="Times New Roman" w:cs="Times New Roman"/>
          <w:sz w:val="24"/>
          <w:lang w:val="en-US"/>
        </w:rPr>
        <w:t xml:space="preserve"> discovered that similarities between dating couples can predict whether the couple will still be together two years later. </w:t>
      </w:r>
      <w:r w:rsidR="001F271F">
        <w:rPr>
          <w:rFonts w:ascii="Times New Roman" w:hAnsi="Times New Roman" w:cs="Times New Roman"/>
          <w:sz w:val="24"/>
          <w:lang w:val="en-US"/>
        </w:rPr>
        <w:t xml:space="preserve">Contemporary studies, too, suggest the existence of such a correlation. </w:t>
      </w:r>
      <w:proofErr w:type="spellStart"/>
      <w:r w:rsidR="00D619CB">
        <w:rPr>
          <w:rFonts w:ascii="Times New Roman" w:hAnsi="Times New Roman" w:cs="Times New Roman"/>
          <w:sz w:val="24"/>
          <w:lang w:val="en-US"/>
        </w:rPr>
        <w:t>Garfinkel</w:t>
      </w:r>
      <w:proofErr w:type="spellEnd"/>
      <w:r w:rsidR="00D619CB">
        <w:rPr>
          <w:rFonts w:ascii="Times New Roman" w:hAnsi="Times New Roman" w:cs="Times New Roman"/>
          <w:sz w:val="24"/>
          <w:lang w:val="en-US"/>
        </w:rPr>
        <w:t xml:space="preserve">, </w:t>
      </w:r>
      <w:proofErr w:type="spellStart"/>
      <w:r w:rsidR="00D619CB">
        <w:rPr>
          <w:rFonts w:ascii="Times New Roman" w:hAnsi="Times New Roman" w:cs="Times New Roman"/>
          <w:sz w:val="24"/>
          <w:lang w:val="en-US"/>
        </w:rPr>
        <w:t>Glei</w:t>
      </w:r>
      <w:proofErr w:type="spellEnd"/>
      <w:r w:rsidR="00D619CB">
        <w:rPr>
          <w:rFonts w:ascii="Times New Roman" w:hAnsi="Times New Roman" w:cs="Times New Roman"/>
          <w:sz w:val="24"/>
          <w:lang w:val="en-US"/>
        </w:rPr>
        <w:t xml:space="preserve"> and</w:t>
      </w:r>
      <w:r w:rsidR="00D619CB" w:rsidRPr="00D619CB">
        <w:rPr>
          <w:rFonts w:ascii="Times New Roman" w:hAnsi="Times New Roman" w:cs="Times New Roman"/>
          <w:sz w:val="24"/>
          <w:lang w:val="en-US"/>
        </w:rPr>
        <w:t xml:space="preserve"> </w:t>
      </w:r>
      <w:proofErr w:type="spellStart"/>
      <w:r w:rsidR="00D619CB" w:rsidRPr="00D619CB">
        <w:rPr>
          <w:rFonts w:ascii="Times New Roman" w:hAnsi="Times New Roman" w:cs="Times New Roman"/>
          <w:sz w:val="24"/>
          <w:lang w:val="en-US"/>
        </w:rPr>
        <w:t>McLanahan</w:t>
      </w:r>
      <w:proofErr w:type="spellEnd"/>
      <w:r w:rsidR="00D619CB" w:rsidRPr="00D619CB">
        <w:rPr>
          <w:rFonts w:ascii="Times New Roman" w:hAnsi="Times New Roman" w:cs="Times New Roman"/>
          <w:sz w:val="24"/>
          <w:lang w:val="en-US"/>
        </w:rPr>
        <w:t xml:space="preserve"> (2002)</w:t>
      </w:r>
      <w:r w:rsidR="00D619CB">
        <w:rPr>
          <w:rFonts w:ascii="Times New Roman" w:hAnsi="Times New Roman" w:cs="Times New Roman"/>
          <w:sz w:val="24"/>
          <w:lang w:val="en-US"/>
        </w:rPr>
        <w:t xml:space="preserve">, for example, claim that educational </w:t>
      </w:r>
      <w:proofErr w:type="spellStart"/>
      <w:r w:rsidR="00D619CB">
        <w:rPr>
          <w:rFonts w:ascii="Times New Roman" w:hAnsi="Times New Roman" w:cs="Times New Roman"/>
          <w:sz w:val="24"/>
          <w:lang w:val="en-US"/>
        </w:rPr>
        <w:t>heterogamy</w:t>
      </w:r>
      <w:proofErr w:type="spellEnd"/>
      <w:r w:rsidR="00D619CB">
        <w:rPr>
          <w:rFonts w:ascii="Times New Roman" w:hAnsi="Times New Roman" w:cs="Times New Roman"/>
          <w:sz w:val="24"/>
          <w:lang w:val="en-US"/>
        </w:rPr>
        <w:t xml:space="preserve"> is connected to </w:t>
      </w:r>
      <w:r w:rsidR="00D619CB" w:rsidRPr="00D619CB">
        <w:rPr>
          <w:rFonts w:ascii="Times New Roman" w:hAnsi="Times New Roman" w:cs="Times New Roman"/>
          <w:sz w:val="24"/>
          <w:lang w:val="en-US"/>
        </w:rPr>
        <w:t>instability of</w:t>
      </w:r>
      <w:r w:rsidR="00D619CB">
        <w:rPr>
          <w:rFonts w:ascii="Times New Roman" w:hAnsi="Times New Roman" w:cs="Times New Roman"/>
          <w:sz w:val="24"/>
          <w:lang w:val="en-US"/>
        </w:rPr>
        <w:t xml:space="preserve"> both</w:t>
      </w:r>
      <w:r w:rsidR="00D619CB" w:rsidRPr="00D619CB">
        <w:rPr>
          <w:rFonts w:ascii="Times New Roman" w:hAnsi="Times New Roman" w:cs="Times New Roman"/>
          <w:sz w:val="24"/>
          <w:lang w:val="en-US"/>
        </w:rPr>
        <w:t xml:space="preserve"> marital and non-marital relationships</w:t>
      </w:r>
      <w:r w:rsidR="00D619CB">
        <w:rPr>
          <w:rFonts w:ascii="Times New Roman" w:hAnsi="Times New Roman" w:cs="Times New Roman"/>
          <w:sz w:val="24"/>
          <w:lang w:val="en-US"/>
        </w:rPr>
        <w:t xml:space="preserve"> and Goldstein and</w:t>
      </w:r>
      <w:r w:rsidR="00D619CB" w:rsidRPr="00D619CB">
        <w:rPr>
          <w:rFonts w:ascii="Times New Roman" w:hAnsi="Times New Roman" w:cs="Times New Roman"/>
          <w:sz w:val="24"/>
          <w:lang w:val="en-US"/>
        </w:rPr>
        <w:t xml:space="preserve"> </w:t>
      </w:r>
      <w:proofErr w:type="spellStart"/>
      <w:r w:rsidR="00D619CB" w:rsidRPr="00D619CB">
        <w:rPr>
          <w:rFonts w:ascii="Times New Roman" w:hAnsi="Times New Roman" w:cs="Times New Roman"/>
          <w:sz w:val="24"/>
          <w:lang w:val="en-US"/>
        </w:rPr>
        <w:t>Harknett</w:t>
      </w:r>
      <w:proofErr w:type="spellEnd"/>
      <w:r w:rsidR="00D619CB" w:rsidRPr="00D619CB">
        <w:rPr>
          <w:rFonts w:ascii="Times New Roman" w:hAnsi="Times New Roman" w:cs="Times New Roman"/>
          <w:sz w:val="24"/>
          <w:lang w:val="en-US"/>
        </w:rPr>
        <w:t xml:space="preserve"> (2006)</w:t>
      </w:r>
      <w:r w:rsidR="00D619CB">
        <w:rPr>
          <w:rFonts w:ascii="Times New Roman" w:hAnsi="Times New Roman" w:cs="Times New Roman"/>
          <w:sz w:val="24"/>
          <w:lang w:val="en-US"/>
        </w:rPr>
        <w:t xml:space="preserve"> state that married couples with the same race or ethnicity were more likely to stay married after the birth of their first child than couples who crossed </w:t>
      </w:r>
      <w:r w:rsidR="00253EE9" w:rsidRPr="00253EE9">
        <w:rPr>
          <w:rFonts w:ascii="Times New Roman" w:hAnsi="Times New Roman" w:cs="Times New Roman"/>
          <w:sz w:val="24"/>
          <w:lang w:val="en-US"/>
        </w:rPr>
        <w:t>race/ethnic line</w:t>
      </w:r>
      <w:r w:rsidR="00253EE9">
        <w:rPr>
          <w:rFonts w:ascii="Times New Roman" w:hAnsi="Times New Roman" w:cs="Times New Roman"/>
          <w:sz w:val="24"/>
          <w:lang w:val="en-US"/>
        </w:rPr>
        <w:t xml:space="preserve">s. </w:t>
      </w:r>
      <w:r w:rsidR="001B08AD">
        <w:rPr>
          <w:rFonts w:ascii="Times New Roman" w:hAnsi="Times New Roman" w:cs="Times New Roman"/>
          <w:sz w:val="24"/>
          <w:lang w:val="en-US"/>
        </w:rPr>
        <w:t>Brines and Joyner (</w:t>
      </w:r>
      <w:r w:rsidR="00D619CB">
        <w:rPr>
          <w:rFonts w:ascii="Times New Roman" w:hAnsi="Times New Roman" w:cs="Times New Roman"/>
          <w:sz w:val="24"/>
          <w:lang w:val="en-US"/>
        </w:rPr>
        <w:t xml:space="preserve">1999) </w:t>
      </w:r>
      <w:r w:rsidR="001B08AD">
        <w:rPr>
          <w:rFonts w:ascii="Times New Roman" w:hAnsi="Times New Roman" w:cs="Times New Roman"/>
          <w:sz w:val="24"/>
          <w:lang w:val="en-US"/>
        </w:rPr>
        <w:t xml:space="preserve">focus on the part of household income that is provided by each partner. They find that </w:t>
      </w:r>
      <w:r w:rsidR="001B08AD" w:rsidRPr="001B08AD">
        <w:rPr>
          <w:rFonts w:ascii="Times New Roman" w:hAnsi="Times New Roman" w:cs="Times New Roman"/>
          <w:sz w:val="24"/>
          <w:lang w:val="en-US"/>
        </w:rPr>
        <w:t>“partners whose employment and earnings are increasingly similar face sharply reduced risks of breaking up</w:t>
      </w:r>
      <w:r w:rsidR="001B08AD">
        <w:rPr>
          <w:rFonts w:ascii="Times New Roman" w:hAnsi="Times New Roman" w:cs="Times New Roman"/>
          <w:sz w:val="24"/>
          <w:lang w:val="en-US"/>
        </w:rPr>
        <w:t xml:space="preserve">” (p.333). Interestingly, this effect is asymmetric: </w:t>
      </w:r>
      <w:proofErr w:type="spellStart"/>
      <w:r w:rsidR="001B08AD">
        <w:rPr>
          <w:rFonts w:ascii="Times New Roman" w:hAnsi="Times New Roman" w:cs="Times New Roman"/>
          <w:sz w:val="24"/>
          <w:lang w:val="en-US"/>
        </w:rPr>
        <w:t>Heterogamy</w:t>
      </w:r>
      <w:proofErr w:type="spellEnd"/>
      <w:r w:rsidR="001B08AD">
        <w:rPr>
          <w:rFonts w:ascii="Times New Roman" w:hAnsi="Times New Roman" w:cs="Times New Roman"/>
          <w:sz w:val="24"/>
          <w:lang w:val="en-US"/>
        </w:rPr>
        <w:t xml:space="preserve"> causes much more disruption when the woman</w:t>
      </w:r>
      <w:r w:rsidR="00C33E9B">
        <w:rPr>
          <w:rFonts w:ascii="Times New Roman" w:hAnsi="Times New Roman" w:cs="Times New Roman"/>
          <w:sz w:val="24"/>
          <w:lang w:val="en-US"/>
        </w:rPr>
        <w:t xml:space="preserve"> earns more than her partner. Considering that</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Bitter (1986)</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reports similar findings for the effect of educational homogamy (which only causes instability when the wife is the one with a higher degree of educational attainment), this indicates that tradi</w:t>
      </w:r>
      <w:r w:rsidR="00D05564">
        <w:rPr>
          <w:rFonts w:ascii="Times New Roman" w:hAnsi="Times New Roman" w:cs="Times New Roman"/>
          <w:sz w:val="24"/>
          <w:lang w:val="en-US"/>
        </w:rPr>
        <w:t>tional aspects</w:t>
      </w:r>
      <w:r w:rsidR="00C33E9B">
        <w:rPr>
          <w:rFonts w:ascii="Times New Roman" w:hAnsi="Times New Roman" w:cs="Times New Roman"/>
          <w:sz w:val="24"/>
          <w:lang w:val="en-US"/>
        </w:rPr>
        <w:t xml:space="preserve"> might play an impor</w:t>
      </w:r>
      <w:r w:rsidR="00D619CB">
        <w:rPr>
          <w:rFonts w:ascii="Times New Roman" w:hAnsi="Times New Roman" w:cs="Times New Roman"/>
          <w:sz w:val="24"/>
          <w:lang w:val="en-US"/>
        </w:rPr>
        <w:t>tant role as well. This is all the more reason for including norms into the analyses and further justifies my approach.</w:t>
      </w:r>
      <w:r w:rsidR="001B08AD">
        <w:rPr>
          <w:rFonts w:ascii="Times New Roman" w:hAnsi="Times New Roman" w:cs="Times New Roman"/>
          <w:sz w:val="24"/>
          <w:lang w:val="en-US"/>
        </w:rPr>
        <w:t xml:space="preserve"> </w:t>
      </w:r>
    </w:p>
    <w:p w14:paraId="46E9DA53" w14:textId="77777777" w:rsidR="001B08AD" w:rsidRDefault="001B08AD" w:rsidP="001B08AD">
      <w:pPr>
        <w:spacing w:after="0"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Morry</w:t>
      </w:r>
      <w:proofErr w:type="spellEnd"/>
      <w:r>
        <w:rPr>
          <w:rFonts w:ascii="Times New Roman" w:hAnsi="Times New Roman" w:cs="Times New Roman"/>
          <w:sz w:val="24"/>
          <w:lang w:val="en-US"/>
        </w:rPr>
        <w:t xml:space="preserve"> (2005) attributes the positive impact of homogamy to</w:t>
      </w:r>
      <w:r w:rsidR="009254D7" w:rsidRPr="009254D7">
        <w:rPr>
          <w:rFonts w:ascii="Times New Roman" w:hAnsi="Times New Roman" w:cs="Times New Roman"/>
          <w:sz w:val="24"/>
          <w:lang w:val="en-US"/>
        </w:rPr>
        <w:t xml:space="preserve"> a higher </w:t>
      </w:r>
      <w:r>
        <w:rPr>
          <w:rFonts w:ascii="Times New Roman" w:hAnsi="Times New Roman" w:cs="Times New Roman"/>
          <w:sz w:val="24"/>
          <w:lang w:val="en-US"/>
        </w:rPr>
        <w:t xml:space="preserve">relationship </w:t>
      </w:r>
      <w:r w:rsidR="00253EE9">
        <w:rPr>
          <w:rFonts w:ascii="Times New Roman" w:hAnsi="Times New Roman" w:cs="Times New Roman"/>
          <w:sz w:val="24"/>
          <w:lang w:val="en-US"/>
        </w:rPr>
        <w:t xml:space="preserve">quality. She argues that </w:t>
      </w:r>
      <w:r w:rsidR="009254D7" w:rsidRPr="009254D7">
        <w:rPr>
          <w:rFonts w:ascii="Times New Roman" w:hAnsi="Times New Roman" w:cs="Times New Roman"/>
          <w:sz w:val="24"/>
          <w:lang w:val="en-US"/>
        </w:rPr>
        <w:t>similarities</w:t>
      </w:r>
      <w:r w:rsidR="00253EE9">
        <w:rPr>
          <w:rFonts w:ascii="Times New Roman" w:hAnsi="Times New Roman" w:cs="Times New Roman"/>
          <w:sz w:val="24"/>
          <w:lang w:val="en-US"/>
        </w:rPr>
        <w:t xml:space="preserve"> are important to satisfaction because they</w:t>
      </w:r>
      <w:r w:rsidR="009254D7" w:rsidRPr="009254D7">
        <w:rPr>
          <w:rFonts w:ascii="Times New Roman" w:hAnsi="Times New Roman" w:cs="Times New Roman"/>
          <w:sz w:val="24"/>
          <w:lang w:val="en-US"/>
        </w:rPr>
        <w:t xml:space="preserve"> facilitate partnerships and reduce the risk of conflict</w:t>
      </w:r>
      <w:r w:rsidR="00253EE9">
        <w:rPr>
          <w:rFonts w:ascii="Times New Roman" w:hAnsi="Times New Roman" w:cs="Times New Roman"/>
          <w:sz w:val="24"/>
          <w:lang w:val="en-US"/>
        </w:rPr>
        <w:t xml:space="preserve">. </w:t>
      </w:r>
      <w:r w:rsidR="00154F9C">
        <w:rPr>
          <w:rFonts w:ascii="Times New Roman" w:hAnsi="Times New Roman" w:cs="Times New Roman"/>
          <w:sz w:val="24"/>
          <w:lang w:val="en-US"/>
        </w:rPr>
        <w:t xml:space="preserve">Some years earlier, </w:t>
      </w:r>
      <w:proofErr w:type="spellStart"/>
      <w:r w:rsidR="00B134CB">
        <w:rPr>
          <w:rFonts w:ascii="Times New Roman" w:hAnsi="Times New Roman" w:cs="Times New Roman"/>
          <w:sz w:val="24"/>
          <w:lang w:val="en-US"/>
        </w:rPr>
        <w:t>Tynes</w:t>
      </w:r>
      <w:proofErr w:type="spellEnd"/>
      <w:r w:rsidR="00154F9C">
        <w:rPr>
          <w:rFonts w:ascii="Times New Roman" w:hAnsi="Times New Roman" w:cs="Times New Roman"/>
          <w:sz w:val="24"/>
          <w:lang w:val="en-US"/>
        </w:rPr>
        <w:t xml:space="preserve"> (1990) suggested a similar connection between homogamy and relationship quality, </w:t>
      </w:r>
      <w:r w:rsidR="00B134CB">
        <w:rPr>
          <w:rFonts w:ascii="Times New Roman" w:hAnsi="Times New Roman" w:cs="Times New Roman"/>
          <w:sz w:val="24"/>
          <w:lang w:val="en-US"/>
        </w:rPr>
        <w:t>and stated that “s</w:t>
      </w:r>
      <w:r w:rsidR="00B134CB" w:rsidRPr="00B134CB">
        <w:rPr>
          <w:rFonts w:ascii="Times New Roman" w:hAnsi="Times New Roman" w:cs="Times New Roman"/>
          <w:sz w:val="24"/>
          <w:lang w:val="en-US"/>
        </w:rPr>
        <w:t>ocial status characteristics are prominent factors both in selecting a mate and in the ultimate satisfaction with marriage, with some research findings indicating that homogamous unions result in greater satisfaction” (p.153-54)</w:t>
      </w:r>
      <w:r w:rsidR="00B134CB">
        <w:rPr>
          <w:rFonts w:ascii="Times New Roman" w:hAnsi="Times New Roman" w:cs="Times New Roman"/>
          <w:sz w:val="24"/>
          <w:lang w:val="en-US"/>
        </w:rPr>
        <w:t>.</w:t>
      </w:r>
    </w:p>
    <w:p w14:paraId="1469794C" w14:textId="77777777" w:rsidR="00EA10B2" w:rsidRDefault="00EA10B2"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effect of relationship quality on its stability seems to be clear as well. </w:t>
      </w:r>
      <w:r w:rsidR="00AD3801" w:rsidRPr="00AD3801">
        <w:rPr>
          <w:rFonts w:ascii="Times New Roman" w:hAnsi="Times New Roman" w:cs="Times New Roman"/>
          <w:sz w:val="24"/>
          <w:lang w:val="en-US"/>
        </w:rPr>
        <w:t>Like Amato (2007)</w:t>
      </w:r>
      <w:r w:rsidR="00AD3801">
        <w:rPr>
          <w:rFonts w:ascii="Times New Roman" w:hAnsi="Times New Roman" w:cs="Times New Roman"/>
          <w:sz w:val="24"/>
          <w:lang w:val="en-US"/>
        </w:rPr>
        <w:t xml:space="preserve"> remarks, previous research shows exceptionally high correlations </w:t>
      </w:r>
      <w:r w:rsidR="00AD3801" w:rsidRPr="00AD3801">
        <w:rPr>
          <w:rFonts w:ascii="Times New Roman" w:hAnsi="Times New Roman" w:cs="Times New Roman"/>
          <w:sz w:val="24"/>
          <w:lang w:val="en-US"/>
        </w:rPr>
        <w:t xml:space="preserve">in marital happiness and other </w:t>
      </w:r>
      <w:r w:rsidR="00AD3801">
        <w:rPr>
          <w:rFonts w:ascii="Times New Roman" w:hAnsi="Times New Roman" w:cs="Times New Roman"/>
          <w:sz w:val="24"/>
          <w:lang w:val="en-US"/>
        </w:rPr>
        <w:t>factors</w:t>
      </w:r>
      <w:r w:rsidR="00AD3801" w:rsidRPr="00AD3801">
        <w:rPr>
          <w:rFonts w:ascii="Times New Roman" w:hAnsi="Times New Roman" w:cs="Times New Roman"/>
          <w:sz w:val="24"/>
          <w:lang w:val="en-US"/>
        </w:rPr>
        <w:t xml:space="preserve"> of relationship quality in stable marriages</w:t>
      </w:r>
      <w:r w:rsidR="00AD3801">
        <w:rPr>
          <w:rFonts w:ascii="Times New Roman" w:hAnsi="Times New Roman" w:cs="Times New Roman"/>
          <w:sz w:val="24"/>
          <w:lang w:val="en-US"/>
        </w:rPr>
        <w:t>.</w:t>
      </w:r>
      <w:r w:rsidR="00AD3801">
        <w:rPr>
          <w:rStyle w:val="Funotenzeichen"/>
          <w:rFonts w:ascii="Times New Roman" w:hAnsi="Times New Roman" w:cs="Times New Roman"/>
          <w:sz w:val="24"/>
          <w:lang w:val="en-US"/>
        </w:rPr>
        <w:footnoteReference w:id="1"/>
      </w:r>
      <w:r w:rsidR="00AD3801">
        <w:rPr>
          <w:rFonts w:ascii="Times New Roman" w:hAnsi="Times New Roman" w:cs="Times New Roman"/>
          <w:sz w:val="24"/>
          <w:lang w:val="en-US"/>
        </w:rPr>
        <w:t xml:space="preserve"> For example, a</w:t>
      </w:r>
      <w:r>
        <w:rPr>
          <w:rFonts w:ascii="Times New Roman" w:hAnsi="Times New Roman" w:cs="Times New Roman"/>
          <w:sz w:val="24"/>
          <w:lang w:val="en-US"/>
        </w:rPr>
        <w:t xml:space="preserve">ccording to </w:t>
      </w:r>
      <w:proofErr w:type="spellStart"/>
      <w:r w:rsidRPr="00EA10B2">
        <w:rPr>
          <w:rFonts w:ascii="Times New Roman" w:hAnsi="Times New Roman" w:cs="Times New Roman"/>
          <w:sz w:val="24"/>
          <w:lang w:val="en-US"/>
        </w:rPr>
        <w:t>Karney</w:t>
      </w:r>
      <w:proofErr w:type="spellEnd"/>
      <w:r w:rsidRPr="00EA10B2">
        <w:rPr>
          <w:rFonts w:ascii="Times New Roman" w:hAnsi="Times New Roman" w:cs="Times New Roman"/>
          <w:sz w:val="24"/>
          <w:lang w:val="en-US"/>
        </w:rPr>
        <w:t xml:space="preserve"> &amp; Bradbury (1995)</w:t>
      </w:r>
      <w:r>
        <w:rPr>
          <w:rFonts w:ascii="Times New Roman" w:hAnsi="Times New Roman" w:cs="Times New Roman"/>
          <w:sz w:val="24"/>
          <w:lang w:val="en-US"/>
        </w:rPr>
        <w:t>, a couples’ perception of the quality of their relationship contributes to the stability of their partnership, with a high quality leading to a more stable relationship</w:t>
      </w:r>
      <w:r w:rsidR="00AD3801">
        <w:rPr>
          <w:rFonts w:ascii="Times New Roman" w:hAnsi="Times New Roman" w:cs="Times New Roman"/>
          <w:sz w:val="24"/>
          <w:lang w:val="en-US"/>
        </w:rPr>
        <w:t xml:space="preserve">. </w:t>
      </w:r>
      <w:proofErr w:type="spellStart"/>
      <w:r w:rsidR="00AD3801" w:rsidRPr="00AD3801">
        <w:rPr>
          <w:rFonts w:ascii="Times New Roman" w:hAnsi="Times New Roman" w:cs="Times New Roman"/>
          <w:sz w:val="24"/>
          <w:lang w:val="en-US"/>
        </w:rPr>
        <w:t>Wiik</w:t>
      </w:r>
      <w:proofErr w:type="spellEnd"/>
      <w:r w:rsidR="00AD3801" w:rsidRPr="00AD3801">
        <w:rPr>
          <w:rFonts w:ascii="Times New Roman" w:hAnsi="Times New Roman" w:cs="Times New Roman"/>
          <w:sz w:val="24"/>
          <w:lang w:val="en-US"/>
        </w:rPr>
        <w:t xml:space="preserve"> et al. (2009)</w:t>
      </w:r>
      <w:r w:rsidR="00AD3801">
        <w:rPr>
          <w:rFonts w:ascii="Times New Roman" w:hAnsi="Times New Roman" w:cs="Times New Roman"/>
          <w:sz w:val="24"/>
          <w:lang w:val="en-US"/>
        </w:rPr>
        <w:t xml:space="preserve"> also assume an association between relationship quality and dissolution risks. </w:t>
      </w:r>
    </w:p>
    <w:p w14:paraId="2D5F159A" w14:textId="77777777" w:rsidR="00AD3801" w:rsidRPr="009254D7" w:rsidRDefault="00AD3801"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However, as mentioned in the previous sections, </w:t>
      </w:r>
      <w:r w:rsidR="00A8415F">
        <w:rPr>
          <w:rFonts w:ascii="Times New Roman" w:hAnsi="Times New Roman" w:cs="Times New Roman"/>
          <w:sz w:val="24"/>
          <w:lang w:val="en-US"/>
        </w:rPr>
        <w:t xml:space="preserve">some scholars disagree with the notion that all stable relationships are happy and that all unhappy relationships are </w:t>
      </w:r>
      <w:r w:rsidR="00D4015F">
        <w:rPr>
          <w:rFonts w:ascii="Times New Roman" w:hAnsi="Times New Roman" w:cs="Times New Roman"/>
          <w:sz w:val="24"/>
          <w:lang w:val="en-US"/>
        </w:rPr>
        <w:t>in</w:t>
      </w:r>
      <w:r w:rsidR="00A8415F">
        <w:rPr>
          <w:rFonts w:ascii="Times New Roman" w:hAnsi="Times New Roman" w:cs="Times New Roman"/>
          <w:sz w:val="24"/>
          <w:lang w:val="en-US"/>
        </w:rPr>
        <w:t>stable. To take these objections into account, I consider different aspects of stability: a subjective and an objective part. To the best of my knowledge, my study is the first to examine these two aspects of stability. Therefore, this part of my analyses is merely explorative and descriptive. I hope to shed some light on this topic and to unco</w:t>
      </w:r>
      <w:r w:rsidR="004E4D20">
        <w:rPr>
          <w:rFonts w:ascii="Times New Roman" w:hAnsi="Times New Roman" w:cs="Times New Roman"/>
          <w:sz w:val="24"/>
          <w:lang w:val="en-US"/>
        </w:rPr>
        <w:t xml:space="preserve">ver whether such a distinction </w:t>
      </w:r>
      <w:r w:rsidR="00A8415F">
        <w:rPr>
          <w:rFonts w:ascii="Times New Roman" w:hAnsi="Times New Roman" w:cs="Times New Roman"/>
          <w:sz w:val="24"/>
          <w:lang w:val="en-US"/>
        </w:rPr>
        <w:t xml:space="preserve">can provide a </w:t>
      </w:r>
      <w:r w:rsidR="004E4D20">
        <w:rPr>
          <w:rFonts w:ascii="Times New Roman" w:hAnsi="Times New Roman" w:cs="Times New Roman"/>
          <w:sz w:val="24"/>
          <w:lang w:val="en-US"/>
        </w:rPr>
        <w:t>more detailed</w:t>
      </w:r>
      <w:r w:rsidR="00A8415F">
        <w:rPr>
          <w:rFonts w:ascii="Times New Roman" w:hAnsi="Times New Roman" w:cs="Times New Roman"/>
          <w:sz w:val="24"/>
          <w:lang w:val="en-US"/>
        </w:rPr>
        <w:t xml:space="preserve"> insight.</w:t>
      </w:r>
    </w:p>
    <w:p w14:paraId="33CC893E" w14:textId="77777777" w:rsidR="009254D7" w:rsidRDefault="009254D7" w:rsidP="00702E36">
      <w:pPr>
        <w:pStyle w:val="berschrift2"/>
        <w:spacing w:after="120"/>
        <w:rPr>
          <w:lang w:val="en-US"/>
        </w:rPr>
      </w:pPr>
    </w:p>
    <w:p w14:paraId="48B9D043" w14:textId="77777777" w:rsidR="00702E36" w:rsidRPr="00702E36" w:rsidRDefault="009254D7" w:rsidP="00702E36">
      <w:pPr>
        <w:pStyle w:val="berschrift2"/>
        <w:spacing w:after="120"/>
        <w:rPr>
          <w:lang w:val="en-US"/>
        </w:rPr>
      </w:pPr>
      <w:r>
        <w:rPr>
          <w:lang w:val="en-US"/>
        </w:rPr>
        <w:t xml:space="preserve">2.5 </w:t>
      </w:r>
      <w:r w:rsidR="00702E36" w:rsidRPr="00702E36">
        <w:rPr>
          <w:lang w:val="en-US"/>
        </w:rPr>
        <w:t>Hypotheses</w:t>
      </w:r>
      <w:bookmarkEnd w:id="18"/>
    </w:p>
    <w:p w14:paraId="1B7771C9" w14:textId="77777777" w:rsidR="00702E36" w:rsidRP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 xml:space="preserve">The theoretical approaches presented in this paper allow for the derivation of various assumptions. Looking at </w:t>
      </w:r>
      <w:proofErr w:type="spellStart"/>
      <w:r w:rsidR="00B96C19" w:rsidRPr="00B96C19">
        <w:rPr>
          <w:rFonts w:ascii="Times New Roman" w:hAnsi="Times New Roman" w:cs="Times New Roman"/>
          <w:sz w:val="24"/>
          <w:szCs w:val="24"/>
          <w:lang w:val="en-US"/>
        </w:rPr>
        <w:t>Barelds</w:t>
      </w:r>
      <w:proofErr w:type="spellEnd"/>
      <w:r w:rsidR="00B96C19" w:rsidRPr="00B96C19">
        <w:rPr>
          <w:rFonts w:ascii="Times New Roman" w:hAnsi="Times New Roman" w:cs="Times New Roman"/>
          <w:sz w:val="24"/>
          <w:szCs w:val="24"/>
          <w:lang w:val="en-US"/>
        </w:rPr>
        <w:t xml:space="preserve"> and </w:t>
      </w:r>
      <w:proofErr w:type="spellStart"/>
      <w:r w:rsidR="00B96C19" w:rsidRPr="00B96C19">
        <w:rPr>
          <w:rFonts w:ascii="Times New Roman" w:hAnsi="Times New Roman" w:cs="Times New Roman"/>
          <w:sz w:val="24"/>
          <w:szCs w:val="24"/>
          <w:lang w:val="en-US"/>
        </w:rPr>
        <w:t>Barelds-Dijkstra</w:t>
      </w:r>
      <w:r w:rsidR="00237FAD">
        <w:rPr>
          <w:rFonts w:ascii="Times New Roman" w:hAnsi="Times New Roman" w:cs="Times New Roman"/>
          <w:sz w:val="24"/>
          <w:szCs w:val="24"/>
          <w:lang w:val="en-US"/>
        </w:rPr>
        <w:t>’s</w:t>
      </w:r>
      <w:proofErr w:type="spellEnd"/>
      <w:r w:rsidR="00B96C19" w:rsidRPr="00B96C19">
        <w:rPr>
          <w:rFonts w:ascii="Times New Roman" w:hAnsi="Times New Roman" w:cs="Times New Roman"/>
          <w:sz w:val="24"/>
          <w:szCs w:val="24"/>
          <w:lang w:val="en-US"/>
        </w:rPr>
        <w:t xml:space="preserve"> (2007)</w:t>
      </w:r>
      <w:r w:rsidR="00B96C19">
        <w:rPr>
          <w:rFonts w:ascii="Times New Roman" w:hAnsi="Times New Roman" w:cs="Times New Roman"/>
          <w:sz w:val="24"/>
          <w:szCs w:val="24"/>
          <w:lang w:val="en-US"/>
        </w:rPr>
        <w:t xml:space="preserve"> reflections</w:t>
      </w:r>
      <w:r w:rsidR="00B96C19" w:rsidRPr="00B96C19">
        <w:rPr>
          <w:rFonts w:ascii="Times New Roman" w:hAnsi="Times New Roman" w:cs="Times New Roman"/>
          <w:sz w:val="24"/>
          <w:szCs w:val="24"/>
          <w:lang w:val="en-US"/>
        </w:rPr>
        <w:t xml:space="preserve"> </w:t>
      </w:r>
      <w:r w:rsidR="00B96C19">
        <w:rPr>
          <w:rFonts w:ascii="Times New Roman" w:hAnsi="Times New Roman" w:cs="Times New Roman"/>
          <w:sz w:val="24"/>
          <w:szCs w:val="24"/>
          <w:lang w:val="en-US"/>
        </w:rPr>
        <w:t>on</w:t>
      </w:r>
      <w:r w:rsidR="00B96C19" w:rsidRPr="00B96C19">
        <w:rPr>
          <w:rFonts w:ascii="Times New Roman" w:hAnsi="Times New Roman" w:cs="Times New Roman"/>
          <w:sz w:val="24"/>
          <w:szCs w:val="24"/>
          <w:lang w:val="en-US"/>
        </w:rPr>
        <w:t xml:space="preserve"> the relevance of homogamy</w:t>
      </w:r>
      <w:r w:rsidR="00B96C19">
        <w:rPr>
          <w:rFonts w:ascii="Times New Roman" w:hAnsi="Times New Roman" w:cs="Times New Roman"/>
          <w:sz w:val="24"/>
          <w:szCs w:val="24"/>
          <w:lang w:val="en-US"/>
        </w:rPr>
        <w:t>,</w:t>
      </w:r>
      <w:r w:rsidR="00B96C19" w:rsidRPr="00B96C19">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the first hypothesis can be deduced.</w:t>
      </w:r>
    </w:p>
    <w:p w14:paraId="5054DE85" w14:textId="77777777" w:rsidR="00B96C19" w:rsidRPr="00B96C19" w:rsidRDefault="00B96C19" w:rsidP="00B96C19">
      <w:pPr>
        <w:pStyle w:val="Listenabsatz"/>
        <w:numPr>
          <w:ilvl w:val="0"/>
          <w:numId w:val="2"/>
        </w:numPr>
        <w:rPr>
          <w:rFonts w:ascii="Times New Roman" w:hAnsi="Times New Roman" w:cs="Times New Roman"/>
          <w:i/>
          <w:sz w:val="24"/>
          <w:szCs w:val="24"/>
          <w:lang w:val="en-US"/>
        </w:rPr>
      </w:pPr>
      <w:r>
        <w:rPr>
          <w:rFonts w:ascii="Times New Roman" w:hAnsi="Times New Roman" w:cs="Times New Roman"/>
          <w:i/>
          <w:sz w:val="24"/>
          <w:szCs w:val="24"/>
          <w:lang w:val="en-US"/>
        </w:rPr>
        <w:t>A</w:t>
      </w:r>
      <w:r w:rsidRPr="00B96C19">
        <w:rPr>
          <w:rFonts w:ascii="Times New Roman" w:hAnsi="Times New Roman" w:cs="Times New Roman"/>
          <w:i/>
          <w:sz w:val="24"/>
          <w:szCs w:val="24"/>
          <w:lang w:val="en-US"/>
        </w:rPr>
        <w:t>ny form of homogamy (be it educational or the homogamy of norms) should have a positive impact on relationship quality,</w:t>
      </w:r>
    </w:p>
    <w:p w14:paraId="62E97E7D" w14:textId="77777777" w:rsidR="00B96C19" w:rsidRDefault="00B96C19" w:rsidP="00702E36">
      <w:pPr>
        <w:spacing w:after="0" w:line="480" w:lineRule="auto"/>
        <w:jc w:val="both"/>
        <w:rPr>
          <w:rFonts w:ascii="Times New Roman" w:hAnsi="Times New Roman" w:cs="Times New Roman"/>
          <w:sz w:val="24"/>
          <w:szCs w:val="24"/>
          <w:lang w:val="en-US"/>
        </w:rPr>
      </w:pPr>
      <w:proofErr w:type="gramStart"/>
      <w:r w:rsidRPr="00B96C19">
        <w:rPr>
          <w:rFonts w:ascii="Times New Roman" w:hAnsi="Times New Roman" w:cs="Times New Roman"/>
          <w:sz w:val="24"/>
          <w:szCs w:val="24"/>
          <w:lang w:val="en-US"/>
        </w:rPr>
        <w:t>since</w:t>
      </w:r>
      <w:proofErr w:type="gramEnd"/>
      <w:r w:rsidRPr="00B96C19">
        <w:rPr>
          <w:rFonts w:ascii="Times New Roman" w:hAnsi="Times New Roman" w:cs="Times New Roman"/>
          <w:sz w:val="24"/>
          <w:szCs w:val="24"/>
          <w:lang w:val="en-US"/>
        </w:rPr>
        <w:t xml:space="preserve"> the partners get the impression that the other one understands them. Additionally, as mentioned above, the authors claim that people tend to evaluate similar others more positively, which should increase the relationship’s appeal.</w:t>
      </w:r>
    </w:p>
    <w:p w14:paraId="32A66A03" w14:textId="77777777" w:rsidR="00AA2FCF" w:rsidRPr="00702E36" w:rsidRDefault="00AA2FCF" w:rsidP="00AA2FCF">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The rationale of the family economical perspective is the satisfaction of needs through maximizing benefits and minimizing costs. This aspect suggests that</w:t>
      </w:r>
    </w:p>
    <w:p w14:paraId="353DBE72" w14:textId="77777777" w:rsidR="00AA2FCF" w:rsidRPr="007E6CC6" w:rsidRDefault="00AA2FCF" w:rsidP="00AA2FCF">
      <w:pPr>
        <w:pStyle w:val="Listenabsatz"/>
        <w:numPr>
          <w:ilvl w:val="0"/>
          <w:numId w:val="2"/>
        </w:numPr>
        <w:jc w:val="both"/>
        <w:rPr>
          <w:rFonts w:ascii="Times New Roman" w:hAnsi="Times New Roman" w:cs="Times New Roman"/>
          <w:i/>
          <w:sz w:val="24"/>
          <w:szCs w:val="24"/>
          <w:lang w:val="en-US"/>
        </w:rPr>
      </w:pPr>
      <w:r w:rsidRPr="007E6CC6">
        <w:rPr>
          <w:rFonts w:ascii="Times New Roman" w:hAnsi="Times New Roman" w:cs="Times New Roman"/>
          <w:i/>
          <w:sz w:val="24"/>
          <w:szCs w:val="24"/>
          <w:lang w:val="en-US"/>
        </w:rPr>
        <w:t>increasing relationship quality leads to more relationship stability (objective as well as subjective)</w:t>
      </w:r>
    </w:p>
    <w:p w14:paraId="1CBFEE96" w14:textId="77777777" w:rsidR="00AA2FCF" w:rsidRPr="00702E36" w:rsidRDefault="00AA2FCF" w:rsidP="00AA2FCF">
      <w:pPr>
        <w:spacing w:after="0" w:line="480" w:lineRule="auto"/>
        <w:jc w:val="both"/>
        <w:rPr>
          <w:rFonts w:ascii="Times New Roman" w:hAnsi="Times New Roman" w:cs="Times New Roman"/>
          <w:sz w:val="24"/>
          <w:szCs w:val="24"/>
          <w:lang w:val="en-US"/>
        </w:rPr>
      </w:pPr>
      <w:proofErr w:type="gramStart"/>
      <w:r w:rsidRPr="00702E36">
        <w:rPr>
          <w:rFonts w:ascii="Times New Roman" w:hAnsi="Times New Roman" w:cs="Times New Roman"/>
          <w:sz w:val="24"/>
          <w:szCs w:val="24"/>
          <w:lang w:val="en-US"/>
        </w:rPr>
        <w:t>because</w:t>
      </w:r>
      <w:proofErr w:type="gramEnd"/>
      <w:r w:rsidRPr="00702E36">
        <w:rPr>
          <w:rFonts w:ascii="Times New Roman" w:hAnsi="Times New Roman" w:cs="Times New Roman"/>
          <w:sz w:val="24"/>
          <w:szCs w:val="24"/>
          <w:lang w:val="en-US"/>
        </w:rPr>
        <w:t xml:space="preserve"> remaining in a high-quality relationship results in large benefits and the probability of finding a better alternative decreases considerably. In addition, the costs that arise from the search for an alternative partner</w:t>
      </w:r>
      <w:r w:rsidRPr="00FD1130">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 xml:space="preserve">would not be justified in a high-quality relationship; it is more economical to maintain the current relationship status. Following this logic, it can be assumed that </w:t>
      </w:r>
    </w:p>
    <w:p w14:paraId="0A30BBCC" w14:textId="77777777" w:rsidR="00AA2FCF" w:rsidRPr="007E6CC6" w:rsidRDefault="00AA2FCF" w:rsidP="00AA2FCF">
      <w:pPr>
        <w:pStyle w:val="Listenabsatz"/>
        <w:numPr>
          <w:ilvl w:val="0"/>
          <w:numId w:val="2"/>
        </w:numPr>
        <w:jc w:val="both"/>
        <w:rPr>
          <w:rFonts w:ascii="Times New Roman" w:hAnsi="Times New Roman" w:cs="Times New Roman"/>
          <w:sz w:val="24"/>
          <w:szCs w:val="24"/>
          <w:lang w:val="en-US"/>
        </w:rPr>
      </w:pPr>
      <w:proofErr w:type="gramStart"/>
      <w:r w:rsidRPr="007E6CC6">
        <w:rPr>
          <w:rFonts w:ascii="Times New Roman" w:hAnsi="Times New Roman" w:cs="Times New Roman"/>
          <w:i/>
          <w:sz w:val="24"/>
          <w:szCs w:val="24"/>
          <w:lang w:val="en-US"/>
        </w:rPr>
        <w:t>homogamy</w:t>
      </w:r>
      <w:proofErr w:type="gramEnd"/>
      <w:r w:rsidRPr="007E6CC6">
        <w:rPr>
          <w:rFonts w:ascii="Times New Roman" w:hAnsi="Times New Roman" w:cs="Times New Roman"/>
          <w:i/>
          <w:sz w:val="24"/>
          <w:szCs w:val="24"/>
          <w:lang w:val="en-US"/>
        </w:rPr>
        <w:t xml:space="preserve"> has a positive impact on both forms of relationship stability</w:t>
      </w:r>
      <w:r w:rsidRPr="007E6CC6">
        <w:rPr>
          <w:rFonts w:ascii="Times New Roman" w:hAnsi="Times New Roman" w:cs="Times New Roman"/>
          <w:sz w:val="24"/>
          <w:szCs w:val="24"/>
          <w:lang w:val="en-US"/>
        </w:rPr>
        <w:t>.</w:t>
      </w:r>
    </w:p>
    <w:p w14:paraId="0AA149A5" w14:textId="77777777" w:rsidR="00702E36" w:rsidRPr="00702E36" w:rsidRDefault="00762EE7"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Taking a closer look at the different types of homogamy and </w:t>
      </w:r>
      <w:r w:rsidR="00B96C19">
        <w:rPr>
          <w:rFonts w:ascii="Times New Roman" w:hAnsi="Times New Roman" w:cs="Times New Roman"/>
          <w:sz w:val="24"/>
          <w:szCs w:val="24"/>
          <w:lang w:val="en-US"/>
        </w:rPr>
        <w:t>Esping-Andersen</w:t>
      </w:r>
      <w:r>
        <w:rPr>
          <w:rFonts w:ascii="Times New Roman" w:hAnsi="Times New Roman" w:cs="Times New Roman"/>
          <w:sz w:val="24"/>
          <w:szCs w:val="24"/>
          <w:lang w:val="en-US"/>
        </w:rPr>
        <w:t>’s</w:t>
      </w:r>
      <w:r w:rsidR="00B96C19">
        <w:rPr>
          <w:rFonts w:ascii="Times New Roman" w:hAnsi="Times New Roman" w:cs="Times New Roman"/>
          <w:sz w:val="24"/>
          <w:szCs w:val="24"/>
          <w:lang w:val="en-US"/>
        </w:rPr>
        <w:t xml:space="preserve"> (2009) </w:t>
      </w:r>
      <w:r>
        <w:rPr>
          <w:rFonts w:ascii="Times New Roman" w:hAnsi="Times New Roman" w:cs="Times New Roman"/>
          <w:sz w:val="24"/>
          <w:szCs w:val="24"/>
          <w:lang w:val="en-US"/>
        </w:rPr>
        <w:t xml:space="preserve">theoretical approach </w:t>
      </w:r>
      <w:r w:rsidR="00B96C19">
        <w:rPr>
          <w:rFonts w:ascii="Times New Roman" w:hAnsi="Times New Roman" w:cs="Times New Roman"/>
          <w:sz w:val="24"/>
          <w:szCs w:val="24"/>
          <w:lang w:val="en-US"/>
        </w:rPr>
        <w:t>con</w:t>
      </w:r>
      <w:r w:rsidR="00702E36" w:rsidRPr="00702E36">
        <w:rPr>
          <w:rFonts w:ascii="Times New Roman" w:hAnsi="Times New Roman" w:cs="Times New Roman"/>
          <w:sz w:val="24"/>
          <w:szCs w:val="24"/>
          <w:lang w:val="en-US"/>
        </w:rPr>
        <w:t xml:space="preserve">cerning </w:t>
      </w:r>
      <w:r w:rsidR="00B96C19">
        <w:rPr>
          <w:rFonts w:ascii="Times New Roman" w:hAnsi="Times New Roman" w:cs="Times New Roman"/>
          <w:sz w:val="24"/>
          <w:szCs w:val="24"/>
          <w:lang w:val="en-US"/>
        </w:rPr>
        <w:t>educational homogamy</w:t>
      </w:r>
      <w:r>
        <w:rPr>
          <w:rFonts w:ascii="Times New Roman" w:hAnsi="Times New Roman" w:cs="Times New Roman"/>
          <w:sz w:val="24"/>
          <w:szCs w:val="24"/>
          <w:lang w:val="en-US"/>
        </w:rPr>
        <w:t xml:space="preserve"> in particular,</w:t>
      </w:r>
      <w:r w:rsidR="00B96C19">
        <w:rPr>
          <w:rFonts w:ascii="Times New Roman" w:hAnsi="Times New Roman" w:cs="Times New Roman"/>
          <w:sz w:val="24"/>
          <w:szCs w:val="24"/>
          <w:lang w:val="en-US"/>
        </w:rPr>
        <w:t xml:space="preserve"> </w:t>
      </w:r>
      <w:r>
        <w:rPr>
          <w:rFonts w:ascii="Times New Roman" w:hAnsi="Times New Roman" w:cs="Times New Roman"/>
          <w:sz w:val="24"/>
          <w:szCs w:val="24"/>
          <w:lang w:val="en-US"/>
        </w:rPr>
        <w:t>a fourth</w:t>
      </w:r>
      <w:r w:rsidR="00702E36" w:rsidRPr="00702E36">
        <w:rPr>
          <w:rFonts w:ascii="Times New Roman" w:hAnsi="Times New Roman" w:cs="Times New Roman"/>
          <w:sz w:val="24"/>
          <w:szCs w:val="24"/>
          <w:lang w:val="en-US"/>
        </w:rPr>
        <w:t xml:space="preserve"> hypothesis</w:t>
      </w:r>
      <w:r>
        <w:rPr>
          <w:rFonts w:ascii="Times New Roman" w:hAnsi="Times New Roman" w:cs="Times New Roman"/>
          <w:sz w:val="24"/>
          <w:szCs w:val="24"/>
          <w:lang w:val="en-US"/>
        </w:rPr>
        <w:t xml:space="preserve"> can be derived</w:t>
      </w:r>
      <w:r w:rsidR="00702E36" w:rsidRPr="00702E36">
        <w:rPr>
          <w:rFonts w:ascii="Times New Roman" w:hAnsi="Times New Roman" w:cs="Times New Roman"/>
          <w:sz w:val="24"/>
          <w:szCs w:val="24"/>
          <w:lang w:val="en-US"/>
        </w:rPr>
        <w:t>, which states that</w:t>
      </w:r>
    </w:p>
    <w:p w14:paraId="6892EBD2" w14:textId="77777777" w:rsidR="00B96C19" w:rsidRPr="00B96C19" w:rsidRDefault="00B96C19" w:rsidP="00AA2FCF">
      <w:pPr>
        <w:pStyle w:val="Listenabsatz"/>
        <w:numPr>
          <w:ilvl w:val="0"/>
          <w:numId w:val="2"/>
        </w:num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sidRPr="00B96C19">
        <w:rPr>
          <w:rFonts w:ascii="Times New Roman" w:hAnsi="Times New Roman" w:cs="Times New Roman"/>
          <w:i/>
          <w:sz w:val="24"/>
          <w:szCs w:val="24"/>
          <w:lang w:val="en-US"/>
        </w:rPr>
        <w:t>s</w:t>
      </w:r>
      <w:proofErr w:type="gramEnd"/>
      <w:r w:rsidRPr="00B96C19">
        <w:rPr>
          <w:rFonts w:ascii="Times New Roman" w:hAnsi="Times New Roman" w:cs="Times New Roman"/>
          <w:i/>
          <w:sz w:val="24"/>
          <w:szCs w:val="24"/>
          <w:lang w:val="en-US"/>
        </w:rPr>
        <w:t xml:space="preserve"> a result of its underlying structural conditions, educational homogamy leads to a homogamy of norms.</w:t>
      </w:r>
    </w:p>
    <w:p w14:paraId="676DCFEC" w14:textId="77777777" w:rsidR="007E6CC6" w:rsidRPr="007E6CC6" w:rsidRDefault="00B96C19" w:rsidP="007E6CC6">
      <w:pPr>
        <w:spacing w:after="0" w:line="480" w:lineRule="auto"/>
        <w:jc w:val="both"/>
        <w:rPr>
          <w:rFonts w:ascii="Times New Roman" w:hAnsi="Times New Roman" w:cs="Times New Roman"/>
          <w:i/>
          <w:sz w:val="24"/>
          <w:szCs w:val="24"/>
          <w:lang w:val="en-US"/>
        </w:rPr>
      </w:pPr>
      <w:r w:rsidRPr="00B96C19">
        <w:rPr>
          <w:rFonts w:ascii="Times New Roman" w:hAnsi="Times New Roman" w:cs="Times New Roman"/>
          <w:sz w:val="24"/>
          <w:szCs w:val="24"/>
          <w:lang w:val="en-US"/>
        </w:rPr>
        <w:t>This follows from the idea that, due to the strong structural effects of the educational system, people with the same level of education should also have a similar social background.</w:t>
      </w:r>
    </w:p>
    <w:p w14:paraId="7ACE7B81" w14:textId="77777777" w:rsidR="007E6CC6" w:rsidRDefault="007E6CC6"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these four hypotheses hold true, one would expect that</w:t>
      </w:r>
    </w:p>
    <w:p w14:paraId="5E64FDD8" w14:textId="77777777" w:rsidR="007E6CC6" w:rsidRDefault="007E6CC6" w:rsidP="00AA2FCF">
      <w:pPr>
        <w:pStyle w:val="Listenabsatz"/>
        <w:numPr>
          <w:ilvl w:val="0"/>
          <w:numId w:val="2"/>
        </w:numPr>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the</w:t>
      </w:r>
      <w:proofErr w:type="gramEnd"/>
      <w:r>
        <w:rPr>
          <w:rFonts w:ascii="Times New Roman" w:hAnsi="Times New Roman" w:cs="Times New Roman"/>
          <w:i/>
          <w:sz w:val="24"/>
          <w:szCs w:val="24"/>
          <w:lang w:val="en-US"/>
        </w:rPr>
        <w:t xml:space="preserve"> effect of educational homogamy on relationship quality and stability</w:t>
      </w:r>
      <w:r w:rsidR="000B5FFB">
        <w:rPr>
          <w:rFonts w:ascii="Times New Roman" w:hAnsi="Times New Roman" w:cs="Times New Roman"/>
          <w:i/>
          <w:sz w:val="24"/>
          <w:szCs w:val="24"/>
          <w:lang w:val="en-US"/>
        </w:rPr>
        <w:t xml:space="preserve"> vanishes as soon as </w:t>
      </w:r>
      <w:r>
        <w:rPr>
          <w:rFonts w:ascii="Times New Roman" w:hAnsi="Times New Roman" w:cs="Times New Roman"/>
          <w:i/>
          <w:sz w:val="24"/>
          <w:szCs w:val="24"/>
          <w:lang w:val="en-US"/>
        </w:rPr>
        <w:t>homogamy of norms is added to the model.</w:t>
      </w:r>
    </w:p>
    <w:p w14:paraId="636B3C94" w14:textId="77777777" w:rsidR="007E6CC6" w:rsidRPr="007E6CC6" w:rsidRDefault="007E6CC6" w:rsidP="007E6CC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am especially interested in the last hypothesis, because I do not believe that the effect of educational homogamy can be reduced to a homogamy of norms. If the last hypothesis has to be rejected, I can conclude that there are other processes related to educational homogamy that affect relationship quality and stability</w:t>
      </w:r>
      <w:r w:rsidR="008829EF">
        <w:rPr>
          <w:rFonts w:ascii="Times New Roman" w:hAnsi="Times New Roman" w:cs="Times New Roman"/>
          <w:sz w:val="24"/>
          <w:szCs w:val="24"/>
          <w:lang w:val="en-US"/>
        </w:rPr>
        <w:t xml:space="preserve"> and that the use of educational homogamy as a proxy for norms and values is not a suitable approach.</w:t>
      </w:r>
    </w:p>
    <w:p w14:paraId="23FFF64C" w14:textId="77777777" w:rsidR="00702E36" w:rsidRDefault="00702E36" w:rsidP="00702E36">
      <w:pPr>
        <w:spacing w:after="0" w:line="480" w:lineRule="auto"/>
        <w:jc w:val="both"/>
        <w:rPr>
          <w:lang w:val="en-US"/>
        </w:rPr>
      </w:pPr>
    </w:p>
    <w:p w14:paraId="2D98971B" w14:textId="77777777" w:rsidR="00A719AD" w:rsidRDefault="00A719AD" w:rsidP="00035791">
      <w:pPr>
        <w:spacing w:after="0" w:line="480" w:lineRule="auto"/>
        <w:jc w:val="both"/>
        <w:rPr>
          <w:rFonts w:ascii="Times New Roman" w:hAnsi="Times New Roman" w:cs="Times New Roman"/>
          <w:sz w:val="24"/>
          <w:lang w:val="en-US"/>
        </w:rPr>
      </w:pPr>
    </w:p>
    <w:p w14:paraId="51E9A3F3" w14:textId="77777777" w:rsidR="00644EB3" w:rsidRDefault="00644EB3" w:rsidP="00035791">
      <w:pPr>
        <w:spacing w:after="0" w:line="480" w:lineRule="auto"/>
        <w:jc w:val="both"/>
        <w:rPr>
          <w:rFonts w:ascii="Times New Roman" w:hAnsi="Times New Roman" w:cs="Times New Roman"/>
          <w:sz w:val="24"/>
          <w:lang w:val="en-US"/>
        </w:rPr>
      </w:pPr>
    </w:p>
    <w:p w14:paraId="0B438383" w14:textId="77777777" w:rsidR="00644EB3" w:rsidRDefault="00644EB3" w:rsidP="00035791">
      <w:pPr>
        <w:spacing w:after="0" w:line="480" w:lineRule="auto"/>
        <w:jc w:val="both"/>
        <w:rPr>
          <w:rFonts w:ascii="Times New Roman" w:hAnsi="Times New Roman" w:cs="Times New Roman"/>
          <w:sz w:val="24"/>
          <w:lang w:val="en-US"/>
        </w:rPr>
      </w:pPr>
    </w:p>
    <w:p w14:paraId="3818F116" w14:textId="77777777" w:rsidR="00644EB3" w:rsidRDefault="00644EB3" w:rsidP="00035791">
      <w:pPr>
        <w:spacing w:after="0" w:line="480" w:lineRule="auto"/>
        <w:jc w:val="both"/>
        <w:rPr>
          <w:rFonts w:ascii="Times New Roman" w:hAnsi="Times New Roman" w:cs="Times New Roman"/>
          <w:sz w:val="24"/>
          <w:lang w:val="en-US"/>
        </w:rPr>
      </w:pPr>
    </w:p>
    <w:p w14:paraId="2FE5B12F" w14:textId="77777777" w:rsidR="00644EB3" w:rsidRDefault="00644EB3" w:rsidP="00035791">
      <w:pPr>
        <w:spacing w:after="0" w:line="480" w:lineRule="auto"/>
        <w:jc w:val="both"/>
        <w:rPr>
          <w:rFonts w:ascii="Times New Roman" w:hAnsi="Times New Roman" w:cs="Times New Roman"/>
          <w:sz w:val="24"/>
          <w:lang w:val="en-US"/>
        </w:rPr>
      </w:pPr>
    </w:p>
    <w:p w14:paraId="19CB29E6" w14:textId="77777777" w:rsidR="00644EB3" w:rsidRDefault="00644EB3" w:rsidP="00035791">
      <w:pPr>
        <w:spacing w:after="0" w:line="480" w:lineRule="auto"/>
        <w:jc w:val="both"/>
        <w:rPr>
          <w:rFonts w:ascii="Times New Roman" w:hAnsi="Times New Roman" w:cs="Times New Roman"/>
          <w:sz w:val="24"/>
          <w:lang w:val="en-US"/>
        </w:rPr>
      </w:pPr>
    </w:p>
    <w:p w14:paraId="22131D85" w14:textId="77777777" w:rsidR="00644EB3" w:rsidRDefault="00644EB3" w:rsidP="00035791">
      <w:pPr>
        <w:spacing w:after="0" w:line="480" w:lineRule="auto"/>
        <w:jc w:val="both"/>
        <w:rPr>
          <w:rFonts w:ascii="Times New Roman" w:hAnsi="Times New Roman" w:cs="Times New Roman"/>
          <w:sz w:val="24"/>
          <w:lang w:val="en-US"/>
        </w:rPr>
      </w:pPr>
    </w:p>
    <w:p w14:paraId="52603D4C" w14:textId="77777777" w:rsidR="00644EB3" w:rsidRDefault="00644EB3" w:rsidP="00035791">
      <w:pPr>
        <w:spacing w:after="0" w:line="480" w:lineRule="auto"/>
        <w:jc w:val="both"/>
        <w:rPr>
          <w:rFonts w:ascii="Times New Roman" w:hAnsi="Times New Roman" w:cs="Times New Roman"/>
          <w:sz w:val="24"/>
          <w:lang w:val="en-US"/>
        </w:rPr>
      </w:pPr>
    </w:p>
    <w:p w14:paraId="511C7F79" w14:textId="77777777" w:rsidR="00644EB3" w:rsidRDefault="00644EB3" w:rsidP="00035791">
      <w:pPr>
        <w:spacing w:after="0" w:line="480" w:lineRule="auto"/>
        <w:jc w:val="both"/>
        <w:rPr>
          <w:rFonts w:ascii="Times New Roman" w:hAnsi="Times New Roman" w:cs="Times New Roman"/>
          <w:sz w:val="24"/>
          <w:lang w:val="en-US"/>
        </w:rPr>
      </w:pPr>
    </w:p>
    <w:p w14:paraId="4D533041" w14:textId="77777777" w:rsidR="00644EB3" w:rsidRDefault="00644EB3" w:rsidP="00035791">
      <w:pPr>
        <w:spacing w:after="0" w:line="480" w:lineRule="auto"/>
        <w:jc w:val="both"/>
        <w:rPr>
          <w:rFonts w:ascii="Times New Roman" w:hAnsi="Times New Roman" w:cs="Times New Roman"/>
          <w:sz w:val="24"/>
          <w:lang w:val="en-US"/>
        </w:rPr>
      </w:pPr>
    </w:p>
    <w:p w14:paraId="0B6F0BA7" w14:textId="77777777" w:rsidR="00644EB3" w:rsidRDefault="00644EB3" w:rsidP="00035791">
      <w:pPr>
        <w:spacing w:after="0" w:line="480" w:lineRule="auto"/>
        <w:jc w:val="both"/>
        <w:rPr>
          <w:rFonts w:ascii="Times New Roman" w:hAnsi="Times New Roman" w:cs="Times New Roman"/>
          <w:sz w:val="24"/>
          <w:lang w:val="en-US"/>
        </w:rPr>
      </w:pPr>
    </w:p>
    <w:p w14:paraId="3E1EB792" w14:textId="77777777" w:rsidR="00644EB3" w:rsidRDefault="00644EB3" w:rsidP="00035791">
      <w:pPr>
        <w:spacing w:after="0" w:line="480" w:lineRule="auto"/>
        <w:jc w:val="both"/>
        <w:rPr>
          <w:rFonts w:ascii="Times New Roman" w:hAnsi="Times New Roman" w:cs="Times New Roman"/>
          <w:sz w:val="24"/>
          <w:lang w:val="en-US"/>
        </w:rPr>
      </w:pPr>
    </w:p>
    <w:p w14:paraId="3B7534D4" w14:textId="77777777" w:rsidR="00644EB3" w:rsidRDefault="00644EB3" w:rsidP="00035791">
      <w:pPr>
        <w:spacing w:after="0" w:line="480" w:lineRule="auto"/>
        <w:jc w:val="both"/>
        <w:rPr>
          <w:rFonts w:ascii="Times New Roman" w:hAnsi="Times New Roman" w:cs="Times New Roman"/>
          <w:sz w:val="24"/>
          <w:lang w:val="en-US"/>
        </w:rPr>
      </w:pPr>
    </w:p>
    <w:p w14:paraId="1A788C39" w14:textId="77777777" w:rsidR="00644EB3" w:rsidRDefault="00644EB3" w:rsidP="00035791">
      <w:pPr>
        <w:spacing w:after="0" w:line="480" w:lineRule="auto"/>
        <w:jc w:val="both"/>
        <w:rPr>
          <w:rFonts w:ascii="Times New Roman" w:hAnsi="Times New Roman" w:cs="Times New Roman"/>
          <w:sz w:val="24"/>
          <w:lang w:val="en-US"/>
        </w:rPr>
      </w:pPr>
    </w:p>
    <w:p w14:paraId="1DA82D11" w14:textId="77777777" w:rsidR="0071700A" w:rsidRDefault="0071700A" w:rsidP="0071700A">
      <w:pPr>
        <w:pStyle w:val="berschrift1"/>
        <w:spacing w:before="0" w:after="240"/>
        <w:jc w:val="both"/>
        <w:rPr>
          <w:lang w:val="en-US"/>
        </w:rPr>
      </w:pPr>
      <w:commentRangeStart w:id="20"/>
      <w:r>
        <w:rPr>
          <w:lang w:val="en-US"/>
        </w:rPr>
        <w:t>Bibliography</w:t>
      </w:r>
      <w:commentRangeEnd w:id="20"/>
      <w:r w:rsidR="00BB356E">
        <w:rPr>
          <w:rStyle w:val="Kommentarzeichen"/>
          <w:rFonts w:asciiTheme="minorHAnsi" w:eastAsiaTheme="minorHAnsi" w:hAnsiTheme="minorHAnsi" w:cstheme="minorBidi"/>
          <w:b w:val="0"/>
          <w:bCs w:val="0"/>
          <w:color w:val="auto"/>
        </w:rPr>
        <w:commentReference w:id="2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1700A" w:rsidRPr="00E74AC6" w14:paraId="3B870B39" w14:textId="77777777" w:rsidTr="007C4612">
        <w:trPr>
          <w:tblCellSpacing w:w="15" w:type="dxa"/>
        </w:trPr>
        <w:tc>
          <w:tcPr>
            <w:tcW w:w="0" w:type="auto"/>
            <w:vAlign w:val="center"/>
            <w:hideMark/>
          </w:tcPr>
          <w:p w14:paraId="57D5AE28" w14:textId="77777777" w:rsidR="0071700A" w:rsidRPr="00E74AC6" w:rsidRDefault="0071700A" w:rsidP="007C4612">
            <w:pPr>
              <w:spacing w:after="0" w:line="240" w:lineRule="auto"/>
              <w:rPr>
                <w:rFonts w:ascii="Times New Roman" w:eastAsia="Times New Roman" w:hAnsi="Times New Roman" w:cs="Times New Roman"/>
                <w:sz w:val="24"/>
                <w:szCs w:val="24"/>
                <w:lang w:eastAsia="de-DE"/>
              </w:rPr>
            </w:pPr>
            <w:r w:rsidRPr="00FD1130">
              <w:rPr>
                <w:rFonts w:ascii="Times New Roman" w:eastAsia="Times New Roman" w:hAnsi="Times New Roman" w:cs="Times New Roman"/>
                <w:sz w:val="24"/>
                <w:szCs w:val="24"/>
                <w:lang w:val="en-US" w:eastAsia="de-DE"/>
              </w:rPr>
              <w:t xml:space="preserve">Amato, P. R. (2007). Transformative processes in marriage: Some thoughts from a sociologist. </w:t>
            </w:r>
            <w:r w:rsidRPr="00E74AC6">
              <w:rPr>
                <w:rFonts w:ascii="Times New Roman" w:eastAsia="Times New Roman" w:hAnsi="Times New Roman" w:cs="Times New Roman"/>
                <w:i/>
                <w:iCs/>
                <w:sz w:val="24"/>
                <w:szCs w:val="24"/>
                <w:lang w:eastAsia="de-DE"/>
              </w:rPr>
              <w:t xml:space="preserve">Journal </w:t>
            </w:r>
            <w:proofErr w:type="spellStart"/>
            <w:r w:rsidRPr="00E74AC6">
              <w:rPr>
                <w:rFonts w:ascii="Times New Roman" w:eastAsia="Times New Roman" w:hAnsi="Times New Roman" w:cs="Times New Roman"/>
                <w:i/>
                <w:iCs/>
                <w:sz w:val="24"/>
                <w:szCs w:val="24"/>
                <w:lang w:eastAsia="de-DE"/>
              </w:rPr>
              <w:t>of</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Marriage</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and</w:t>
            </w:r>
            <w:proofErr w:type="spellEnd"/>
            <w:r w:rsidRPr="00E74AC6">
              <w:rPr>
                <w:rFonts w:ascii="Times New Roman" w:eastAsia="Times New Roman" w:hAnsi="Times New Roman" w:cs="Times New Roman"/>
                <w:i/>
                <w:iCs/>
                <w:sz w:val="24"/>
                <w:szCs w:val="24"/>
                <w:lang w:eastAsia="de-DE"/>
              </w:rPr>
              <w:t xml:space="preserve"> Family</w:t>
            </w:r>
            <w:r w:rsidRPr="00E74AC6">
              <w:rPr>
                <w:rFonts w:ascii="Times New Roman" w:eastAsia="Times New Roman" w:hAnsi="Times New Roman" w:cs="Times New Roman"/>
                <w:sz w:val="24"/>
                <w:szCs w:val="24"/>
                <w:lang w:eastAsia="de-DE"/>
              </w:rPr>
              <w:t xml:space="preserve">, </w:t>
            </w:r>
            <w:r w:rsidRPr="00E74AC6">
              <w:rPr>
                <w:rFonts w:ascii="Times New Roman" w:eastAsia="Times New Roman" w:hAnsi="Times New Roman" w:cs="Times New Roman"/>
                <w:i/>
                <w:iCs/>
                <w:sz w:val="24"/>
                <w:szCs w:val="24"/>
                <w:lang w:eastAsia="de-DE"/>
              </w:rPr>
              <w:t>69</w:t>
            </w:r>
            <w:r w:rsidRPr="00E74AC6">
              <w:rPr>
                <w:rFonts w:ascii="Times New Roman" w:eastAsia="Times New Roman" w:hAnsi="Times New Roman" w:cs="Times New Roman"/>
                <w:sz w:val="24"/>
                <w:szCs w:val="24"/>
                <w:lang w:eastAsia="de-DE"/>
              </w:rPr>
              <w:t>(2), 305-309.</w:t>
            </w:r>
          </w:p>
        </w:tc>
      </w:tr>
    </w:tbl>
    <w:p w14:paraId="46C6699D" w14:textId="77777777" w:rsidR="0071700A" w:rsidRDefault="0071700A" w:rsidP="0071700A">
      <w:pPr>
        <w:spacing w:after="0" w:line="240" w:lineRule="auto"/>
        <w:jc w:val="both"/>
        <w:rPr>
          <w:rFonts w:ascii="Times New Roman" w:hAnsi="Times New Roman" w:cs="Times New Roman"/>
          <w:sz w:val="24"/>
          <w:szCs w:val="24"/>
          <w:lang w:val="en-US"/>
        </w:rPr>
      </w:pPr>
    </w:p>
    <w:p w14:paraId="44CE990E" w14:textId="77777777" w:rsidR="0071700A" w:rsidRPr="00B9479D" w:rsidRDefault="0071700A" w:rsidP="0071700A">
      <w:pPr>
        <w:spacing w:after="0" w:line="240" w:lineRule="auto"/>
        <w:jc w:val="both"/>
        <w:rPr>
          <w:rFonts w:ascii="Times New Roman" w:hAnsi="Times New Roman" w:cs="Times New Roman"/>
          <w:sz w:val="24"/>
          <w:szCs w:val="24"/>
          <w:lang w:val="en-US"/>
        </w:rPr>
      </w:pPr>
      <w:proofErr w:type="spellStart"/>
      <w:r w:rsidRPr="00B9479D">
        <w:rPr>
          <w:rFonts w:ascii="Times New Roman" w:hAnsi="Times New Roman" w:cs="Times New Roman"/>
          <w:sz w:val="24"/>
          <w:szCs w:val="24"/>
          <w:lang w:val="en-US"/>
        </w:rPr>
        <w:t>Barelds</w:t>
      </w:r>
      <w:proofErr w:type="spellEnd"/>
      <w:r w:rsidRPr="00B9479D">
        <w:rPr>
          <w:rFonts w:ascii="Times New Roman" w:hAnsi="Times New Roman" w:cs="Times New Roman"/>
          <w:sz w:val="24"/>
          <w:szCs w:val="24"/>
          <w:lang w:val="en-US"/>
        </w:rPr>
        <w:t xml:space="preserve">, D. P. H. &amp; </w:t>
      </w:r>
      <w:proofErr w:type="spellStart"/>
      <w:r w:rsidRPr="00B9479D">
        <w:rPr>
          <w:rFonts w:ascii="Times New Roman" w:hAnsi="Times New Roman" w:cs="Times New Roman"/>
          <w:sz w:val="24"/>
          <w:szCs w:val="24"/>
          <w:lang w:val="en-US"/>
        </w:rPr>
        <w:t>Barelds-Dijkstra</w:t>
      </w:r>
      <w:proofErr w:type="spellEnd"/>
      <w:r w:rsidRPr="00B9479D">
        <w:rPr>
          <w:rFonts w:ascii="Times New Roman" w:hAnsi="Times New Roman" w:cs="Times New Roman"/>
          <w:sz w:val="24"/>
          <w:szCs w:val="24"/>
          <w:lang w:val="en-US"/>
        </w:rPr>
        <w:t>, P. (2007). Love at first sight or friends first? Ties</w:t>
      </w:r>
    </w:p>
    <w:p w14:paraId="44D292F0" w14:textId="77777777" w:rsidR="0071700A" w:rsidRPr="00B9479D" w:rsidRDefault="0071700A" w:rsidP="0071700A">
      <w:pPr>
        <w:spacing w:after="0"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among</w:t>
      </w:r>
      <w:proofErr w:type="gramEnd"/>
      <w:r w:rsidRPr="00B9479D">
        <w:rPr>
          <w:rFonts w:ascii="Times New Roman" w:hAnsi="Times New Roman" w:cs="Times New Roman"/>
          <w:sz w:val="24"/>
          <w:szCs w:val="24"/>
          <w:lang w:val="en-US"/>
        </w:rPr>
        <w:t xml:space="preserve"> partner personality trait similarity, relationship onset, relationship quality, and</w:t>
      </w:r>
    </w:p>
    <w:p w14:paraId="5D5BEDC2" w14:textId="77777777" w:rsidR="0071700A" w:rsidRDefault="0071700A" w:rsidP="0071700A">
      <w:pPr>
        <w:spacing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love</w:t>
      </w:r>
      <w:proofErr w:type="gramEnd"/>
      <w:r w:rsidRPr="00B9479D">
        <w:rPr>
          <w:rFonts w:ascii="Times New Roman" w:hAnsi="Times New Roman" w:cs="Times New Roman"/>
          <w:sz w:val="24"/>
          <w:szCs w:val="24"/>
          <w:lang w:val="en-US"/>
        </w:rPr>
        <w:t xml:space="preserve">. </w:t>
      </w:r>
      <w:r w:rsidRPr="00B9479D">
        <w:rPr>
          <w:rFonts w:ascii="Times New Roman" w:hAnsi="Times New Roman" w:cs="Times New Roman"/>
          <w:i/>
          <w:iCs/>
          <w:sz w:val="24"/>
          <w:szCs w:val="24"/>
          <w:lang w:val="en-US"/>
        </w:rPr>
        <w:t>Journal of Social and Personal Relationships, 24</w:t>
      </w:r>
      <w:r w:rsidRPr="00B9479D">
        <w:rPr>
          <w:rFonts w:ascii="Times New Roman" w:hAnsi="Times New Roman" w:cs="Times New Roman"/>
          <w:sz w:val="24"/>
          <w:szCs w:val="24"/>
          <w:lang w:val="en-US"/>
        </w:rPr>
        <w:t>(4), 479–496.</w:t>
      </w:r>
    </w:p>
    <w:p w14:paraId="2ABD0CE3" w14:textId="77777777" w:rsidR="0071700A" w:rsidRPr="00567E0E"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rPr>
        <w:t xml:space="preserve">Becker, G.S., Landes, E. M., &amp; Michael, R.T. (1977). </w:t>
      </w:r>
      <w:r w:rsidRPr="00567E0E">
        <w:rPr>
          <w:rFonts w:ascii="Times New Roman" w:hAnsi="Times New Roman" w:cs="Times New Roman"/>
          <w:sz w:val="24"/>
          <w:szCs w:val="24"/>
          <w:lang w:val="en-US"/>
        </w:rPr>
        <w:t xml:space="preserve">An economic analysis of marital instability. </w:t>
      </w:r>
      <w:r w:rsidRPr="00567E0E">
        <w:rPr>
          <w:rFonts w:ascii="Times New Roman" w:hAnsi="Times New Roman" w:cs="Times New Roman"/>
          <w:i/>
          <w:iCs/>
          <w:sz w:val="24"/>
          <w:szCs w:val="24"/>
          <w:lang w:val="en-US"/>
        </w:rPr>
        <w:t>Journal of Political Economy</w:t>
      </w:r>
      <w:r w:rsidRPr="00567E0E">
        <w:rPr>
          <w:rFonts w:ascii="Times New Roman" w:hAnsi="Times New Roman" w:cs="Times New Roman"/>
          <w:sz w:val="24"/>
          <w:szCs w:val="24"/>
          <w:lang w:val="en-US"/>
        </w:rPr>
        <w:t xml:space="preserve">, </w:t>
      </w:r>
      <w:r w:rsidRPr="00567E0E">
        <w:rPr>
          <w:rFonts w:ascii="Times New Roman" w:hAnsi="Times New Roman" w:cs="Times New Roman"/>
          <w:i/>
          <w:sz w:val="24"/>
          <w:szCs w:val="24"/>
          <w:lang w:val="en-US"/>
        </w:rPr>
        <w:t>85</w:t>
      </w:r>
      <w:r w:rsidRPr="00567E0E">
        <w:rPr>
          <w:rFonts w:ascii="Times New Roman" w:hAnsi="Times New Roman" w:cs="Times New Roman"/>
          <w:sz w:val="24"/>
          <w:szCs w:val="24"/>
          <w:lang w:val="en-US"/>
        </w:rPr>
        <w:t>(6), 1141-1187.</w:t>
      </w:r>
    </w:p>
    <w:p w14:paraId="31A41909" w14:textId="77777777" w:rsidR="0071700A" w:rsidRDefault="0071700A" w:rsidP="0071700A">
      <w:pPr>
        <w:spacing w:after="0" w:line="240" w:lineRule="auto"/>
        <w:jc w:val="both"/>
        <w:rPr>
          <w:rFonts w:ascii="Times New Roman" w:hAnsi="Times New Roman" w:cs="Times New Roman"/>
          <w:sz w:val="24"/>
          <w:szCs w:val="24"/>
          <w:lang w:val="en-US"/>
        </w:rPr>
      </w:pPr>
    </w:p>
    <w:p w14:paraId="7F614D6D" w14:textId="77777777" w:rsidR="0071700A"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 xml:space="preserve">Bitter, R. G. (1986). Late marriage and marital instability: The effects of heterogeneity and inflexibility. </w:t>
      </w:r>
      <w:r w:rsidRPr="00644EB3">
        <w:rPr>
          <w:rFonts w:ascii="Times New Roman" w:hAnsi="Times New Roman" w:cs="Times New Roman"/>
          <w:i/>
          <w:iCs/>
          <w:sz w:val="24"/>
          <w:szCs w:val="24"/>
          <w:lang w:val="en-US"/>
        </w:rPr>
        <w:t>Journal of Marriage and the Family</w:t>
      </w:r>
      <w:r w:rsidRPr="00644EB3">
        <w:rPr>
          <w:rFonts w:ascii="Times New Roman" w:hAnsi="Times New Roman" w:cs="Times New Roman"/>
          <w:sz w:val="24"/>
          <w:szCs w:val="24"/>
          <w:lang w:val="en-US"/>
        </w:rPr>
        <w:t>, 631-640.</w:t>
      </w:r>
    </w:p>
    <w:p w14:paraId="52E442A9" w14:textId="77777777" w:rsidR="0071700A" w:rsidRDefault="0071700A" w:rsidP="0071700A">
      <w:pPr>
        <w:spacing w:after="0" w:line="240" w:lineRule="auto"/>
        <w:jc w:val="both"/>
        <w:rPr>
          <w:rFonts w:ascii="Times New Roman" w:hAnsi="Times New Roman" w:cs="Times New Roman"/>
          <w:sz w:val="24"/>
          <w:szCs w:val="24"/>
          <w:lang w:val="en-US"/>
        </w:rPr>
      </w:pPr>
    </w:p>
    <w:p w14:paraId="19DE352C" w14:textId="77777777" w:rsidR="0071700A" w:rsidRPr="005C2C9C" w:rsidRDefault="0071700A" w:rsidP="0071700A">
      <w:pPr>
        <w:spacing w:after="0" w:line="240" w:lineRule="auto"/>
        <w:jc w:val="both"/>
        <w:rPr>
          <w:rFonts w:ascii="Times New Roman" w:hAnsi="Times New Roman" w:cs="Times New Roman"/>
          <w:sz w:val="24"/>
          <w:szCs w:val="24"/>
          <w:lang w:val="en-US"/>
        </w:rPr>
      </w:pPr>
      <w:proofErr w:type="spellStart"/>
      <w:r w:rsidRPr="005C2C9C">
        <w:rPr>
          <w:rFonts w:ascii="Times New Roman" w:hAnsi="Times New Roman" w:cs="Times New Roman"/>
          <w:sz w:val="24"/>
          <w:szCs w:val="24"/>
          <w:lang w:val="en-US"/>
        </w:rPr>
        <w:t>Blau</w:t>
      </w:r>
      <w:proofErr w:type="spellEnd"/>
      <w:r w:rsidRPr="005C2C9C">
        <w:rPr>
          <w:rFonts w:ascii="Times New Roman" w:hAnsi="Times New Roman" w:cs="Times New Roman"/>
          <w:sz w:val="24"/>
          <w:szCs w:val="24"/>
          <w:lang w:val="en-US"/>
        </w:rPr>
        <w:t xml:space="preserve">, P. M. (1994). </w:t>
      </w:r>
      <w:r w:rsidRPr="005C2C9C">
        <w:rPr>
          <w:rFonts w:ascii="Times New Roman" w:hAnsi="Times New Roman" w:cs="Times New Roman"/>
          <w:i/>
          <w:iCs/>
          <w:sz w:val="24"/>
          <w:szCs w:val="24"/>
          <w:lang w:val="en-US"/>
        </w:rPr>
        <w:t xml:space="preserve">Structural contexts of opportunities. </w:t>
      </w:r>
      <w:r>
        <w:rPr>
          <w:rFonts w:ascii="Times New Roman" w:hAnsi="Times New Roman" w:cs="Times New Roman"/>
          <w:sz w:val="24"/>
          <w:szCs w:val="24"/>
          <w:lang w:val="en-US"/>
        </w:rPr>
        <w:t>Chicago a</w:t>
      </w:r>
      <w:r w:rsidRPr="005C2C9C">
        <w:rPr>
          <w:rFonts w:ascii="Times New Roman" w:hAnsi="Times New Roman" w:cs="Times New Roman"/>
          <w:sz w:val="24"/>
          <w:szCs w:val="24"/>
          <w:lang w:val="en-US"/>
        </w:rPr>
        <w:t>nd London: University of Chicago Press.</w:t>
      </w:r>
    </w:p>
    <w:p w14:paraId="7CAAA269" w14:textId="77777777" w:rsidR="0071700A" w:rsidRDefault="0071700A" w:rsidP="0071700A">
      <w:pPr>
        <w:spacing w:after="0" w:line="240" w:lineRule="auto"/>
        <w:jc w:val="both"/>
        <w:rPr>
          <w:rFonts w:ascii="Times New Roman" w:hAnsi="Times New Roman" w:cs="Times New Roman"/>
          <w:sz w:val="24"/>
          <w:szCs w:val="24"/>
          <w:lang w:val="en-US"/>
        </w:rPr>
      </w:pPr>
    </w:p>
    <w:p w14:paraId="392596A6" w14:textId="77777777" w:rsidR="0071700A" w:rsidRPr="0050425C" w:rsidRDefault="0071700A" w:rsidP="0071700A">
      <w:pPr>
        <w:spacing w:after="0" w:line="240" w:lineRule="auto"/>
        <w:jc w:val="both"/>
        <w:rPr>
          <w:rFonts w:ascii="Times New Roman" w:hAnsi="Times New Roman" w:cs="Times New Roman"/>
          <w:sz w:val="24"/>
          <w:szCs w:val="24"/>
          <w:lang w:val="en-US"/>
        </w:rPr>
      </w:pPr>
      <w:r w:rsidRPr="0050425C">
        <w:rPr>
          <w:rFonts w:ascii="Times New Roman" w:hAnsi="Times New Roman" w:cs="Times New Roman"/>
          <w:sz w:val="24"/>
          <w:szCs w:val="24"/>
          <w:lang w:val="en-US"/>
        </w:rPr>
        <w:t xml:space="preserve">Blossfeld, H.-P., &amp; </w:t>
      </w:r>
      <w:proofErr w:type="spellStart"/>
      <w:r w:rsidRPr="0050425C">
        <w:rPr>
          <w:rFonts w:ascii="Times New Roman" w:hAnsi="Times New Roman" w:cs="Times New Roman"/>
          <w:sz w:val="24"/>
          <w:szCs w:val="24"/>
          <w:lang w:val="en-US"/>
        </w:rPr>
        <w:t>Timm</w:t>
      </w:r>
      <w:proofErr w:type="spellEnd"/>
      <w:r w:rsidRPr="0050425C">
        <w:rPr>
          <w:rFonts w:ascii="Times New Roman" w:hAnsi="Times New Roman" w:cs="Times New Roman"/>
          <w:sz w:val="24"/>
          <w:szCs w:val="24"/>
          <w:lang w:val="en-US"/>
        </w:rPr>
        <w:t>, A. (2003a). Educational systems as marriage markets in</w:t>
      </w:r>
    </w:p>
    <w:p w14:paraId="7211258F" w14:textId="77777777" w:rsidR="0071700A" w:rsidRPr="0050425C" w:rsidRDefault="0071700A" w:rsidP="0071700A">
      <w:pPr>
        <w:spacing w:after="0" w:line="240" w:lineRule="auto"/>
        <w:jc w:val="both"/>
        <w:rPr>
          <w:rFonts w:ascii="Times New Roman" w:hAnsi="Times New Roman" w:cs="Times New Roman"/>
          <w:i/>
          <w:iCs/>
          <w:sz w:val="24"/>
          <w:szCs w:val="24"/>
          <w:lang w:val="en-US"/>
        </w:rPr>
      </w:pPr>
      <w:proofErr w:type="gramStart"/>
      <w:r w:rsidRPr="0050425C">
        <w:rPr>
          <w:rFonts w:ascii="Times New Roman" w:hAnsi="Times New Roman" w:cs="Times New Roman"/>
          <w:sz w:val="24"/>
          <w:szCs w:val="24"/>
          <w:lang w:val="en-US"/>
        </w:rPr>
        <w:t>modern</w:t>
      </w:r>
      <w:proofErr w:type="gramEnd"/>
      <w:r w:rsidRPr="0050425C">
        <w:rPr>
          <w:rFonts w:ascii="Times New Roman" w:hAnsi="Times New Roman" w:cs="Times New Roman"/>
          <w:sz w:val="24"/>
          <w:szCs w:val="24"/>
          <w:lang w:val="en-US"/>
        </w:rPr>
        <w:t xml:space="preserve"> societies: A conceptual framework. </w:t>
      </w:r>
      <w:r>
        <w:rPr>
          <w:rFonts w:ascii="Times New Roman" w:hAnsi="Times New Roman" w:cs="Times New Roman"/>
          <w:sz w:val="24"/>
          <w:szCs w:val="24"/>
          <w:lang w:val="en-US"/>
        </w:rPr>
        <w:t xml:space="preserve">In H.-P. Blossfeld &amp; A. </w:t>
      </w:r>
      <w:proofErr w:type="spellStart"/>
      <w:r>
        <w:rPr>
          <w:rFonts w:ascii="Times New Roman" w:hAnsi="Times New Roman" w:cs="Times New Roman"/>
          <w:sz w:val="24"/>
          <w:szCs w:val="24"/>
          <w:lang w:val="en-US"/>
        </w:rPr>
        <w:t>Timm</w:t>
      </w:r>
      <w:proofErr w:type="spellEnd"/>
      <w:r>
        <w:rPr>
          <w:rFonts w:ascii="Times New Roman" w:hAnsi="Times New Roman" w:cs="Times New Roman"/>
          <w:sz w:val="24"/>
          <w:szCs w:val="24"/>
          <w:lang w:val="en-US"/>
        </w:rPr>
        <w:t xml:space="preserve"> (ed</w:t>
      </w:r>
      <w:r w:rsidRPr="0050425C">
        <w:rPr>
          <w:rFonts w:ascii="Times New Roman" w:hAnsi="Times New Roman" w:cs="Times New Roman"/>
          <w:sz w:val="24"/>
          <w:szCs w:val="24"/>
          <w:lang w:val="en-US"/>
        </w:rPr>
        <w:t xml:space="preserve">.), </w:t>
      </w:r>
      <w:r w:rsidRPr="0050425C">
        <w:rPr>
          <w:rFonts w:ascii="Times New Roman" w:hAnsi="Times New Roman" w:cs="Times New Roman"/>
          <w:i/>
          <w:iCs/>
          <w:sz w:val="24"/>
          <w:szCs w:val="24"/>
          <w:lang w:val="en-US"/>
        </w:rPr>
        <w:t>Who</w:t>
      </w:r>
    </w:p>
    <w:p w14:paraId="16DAD530" w14:textId="77777777" w:rsidR="0071700A" w:rsidRDefault="0071700A" w:rsidP="0071700A">
      <w:pPr>
        <w:spacing w:after="0" w:line="240" w:lineRule="auto"/>
        <w:jc w:val="both"/>
        <w:rPr>
          <w:rFonts w:ascii="Times New Roman" w:hAnsi="Times New Roman" w:cs="Times New Roman"/>
          <w:sz w:val="24"/>
          <w:szCs w:val="24"/>
          <w:lang w:val="en-US"/>
        </w:rPr>
      </w:pPr>
      <w:proofErr w:type="gramStart"/>
      <w:r w:rsidRPr="0050425C">
        <w:rPr>
          <w:rFonts w:ascii="Times New Roman" w:hAnsi="Times New Roman" w:cs="Times New Roman"/>
          <w:i/>
          <w:iCs/>
          <w:sz w:val="24"/>
          <w:szCs w:val="24"/>
          <w:lang w:val="en-US"/>
        </w:rPr>
        <w:t>marries</w:t>
      </w:r>
      <w:proofErr w:type="gramEnd"/>
      <w:r w:rsidRPr="0050425C">
        <w:rPr>
          <w:rFonts w:ascii="Times New Roman" w:hAnsi="Times New Roman" w:cs="Times New Roman"/>
          <w:i/>
          <w:iCs/>
          <w:sz w:val="24"/>
          <w:szCs w:val="24"/>
          <w:lang w:val="en-US"/>
        </w:rPr>
        <w:t xml:space="preserve"> whom? Educational systems as marriage markets in modern societies </w:t>
      </w:r>
      <w:r w:rsidRPr="0050425C">
        <w:rPr>
          <w:rFonts w:ascii="Times New Roman" w:hAnsi="Times New Roman" w:cs="Times New Roman"/>
          <w:sz w:val="24"/>
          <w:szCs w:val="24"/>
          <w:lang w:val="en-US"/>
        </w:rPr>
        <w:t>(pp. 1–18). Dordrecht: Kluwer Academic Publishers.</w:t>
      </w:r>
    </w:p>
    <w:p w14:paraId="64315E30" w14:textId="77777777" w:rsidR="0071700A" w:rsidRDefault="0071700A" w:rsidP="0071700A">
      <w:pPr>
        <w:spacing w:after="0" w:line="240" w:lineRule="auto"/>
        <w:jc w:val="both"/>
        <w:rPr>
          <w:rFonts w:ascii="Times New Roman" w:hAnsi="Times New Roman" w:cs="Times New Roman"/>
          <w:sz w:val="24"/>
          <w:szCs w:val="24"/>
          <w:lang w:val="en-US"/>
        </w:rPr>
      </w:pPr>
    </w:p>
    <w:p w14:paraId="54F749C7" w14:textId="77777777" w:rsidR="0071700A" w:rsidRPr="00A646FA" w:rsidRDefault="0071700A" w:rsidP="0071700A">
      <w:pPr>
        <w:spacing w:after="0" w:line="240" w:lineRule="auto"/>
        <w:jc w:val="both"/>
        <w:rPr>
          <w:rFonts w:ascii="Times New Roman" w:hAnsi="Times New Roman" w:cs="Times New Roman"/>
          <w:sz w:val="24"/>
          <w:szCs w:val="24"/>
          <w:lang w:val="en-US"/>
        </w:rPr>
      </w:pPr>
      <w:r w:rsidRPr="00A646FA">
        <w:rPr>
          <w:rFonts w:ascii="Times New Roman" w:hAnsi="Times New Roman" w:cs="Times New Roman"/>
          <w:sz w:val="24"/>
          <w:szCs w:val="24"/>
          <w:lang w:val="en-US"/>
        </w:rPr>
        <w:t>Brines, J., &amp; Joyner, K. (1999). The ties that bind: Principles of cohesion in cohabitation and</w:t>
      </w:r>
    </w:p>
    <w:p w14:paraId="2DD6382D" w14:textId="77777777" w:rsidR="0071700A" w:rsidRDefault="0071700A" w:rsidP="0071700A">
      <w:pPr>
        <w:spacing w:line="240" w:lineRule="auto"/>
        <w:jc w:val="both"/>
        <w:rPr>
          <w:rFonts w:ascii="Times New Roman" w:hAnsi="Times New Roman" w:cs="Times New Roman"/>
          <w:sz w:val="24"/>
          <w:szCs w:val="24"/>
          <w:lang w:val="en-US"/>
        </w:rPr>
      </w:pPr>
      <w:proofErr w:type="gramStart"/>
      <w:r w:rsidRPr="00A646FA">
        <w:rPr>
          <w:rFonts w:ascii="Times New Roman" w:hAnsi="Times New Roman" w:cs="Times New Roman"/>
          <w:sz w:val="24"/>
          <w:szCs w:val="24"/>
          <w:lang w:val="en-US"/>
        </w:rPr>
        <w:t>marriage</w:t>
      </w:r>
      <w:proofErr w:type="gramEnd"/>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American Sociological Review</w:t>
      </w:r>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64</w:t>
      </w:r>
      <w:r w:rsidRPr="00A646FA">
        <w:rPr>
          <w:rFonts w:ascii="Times New Roman" w:hAnsi="Times New Roman" w:cs="Times New Roman"/>
          <w:sz w:val="24"/>
          <w:szCs w:val="24"/>
          <w:lang w:val="en-US"/>
        </w:rPr>
        <w:t>, 333 – 355.</w:t>
      </w:r>
    </w:p>
    <w:p w14:paraId="0E35EADF" w14:textId="77777777" w:rsidR="0071700A" w:rsidRPr="00FD1130" w:rsidRDefault="0071700A" w:rsidP="0071700A">
      <w:pPr>
        <w:spacing w:line="240" w:lineRule="auto"/>
        <w:jc w:val="both"/>
        <w:rPr>
          <w:rFonts w:ascii="Times New Roman" w:hAnsi="Times New Roman" w:cs="Times New Roman"/>
          <w:sz w:val="24"/>
          <w:szCs w:val="24"/>
        </w:rPr>
      </w:pPr>
      <w:r w:rsidRPr="008A573E">
        <w:rPr>
          <w:rFonts w:ascii="Times New Roman" w:hAnsi="Times New Roman" w:cs="Times New Roman"/>
          <w:sz w:val="24"/>
          <w:szCs w:val="24"/>
          <w:lang w:val="en-US"/>
        </w:rPr>
        <w:t xml:space="preserve">Buss, D. M. &amp; Barnes, M. (1986). Preferences in human mate selection. </w:t>
      </w:r>
      <w:r w:rsidRPr="00FD1130">
        <w:rPr>
          <w:rFonts w:ascii="Times New Roman" w:hAnsi="Times New Roman" w:cs="Times New Roman"/>
          <w:sz w:val="24"/>
          <w:szCs w:val="24"/>
        </w:rPr>
        <w:t xml:space="preserve">Journal </w:t>
      </w:r>
      <w:proofErr w:type="spellStart"/>
      <w:r w:rsidRPr="00FD1130">
        <w:rPr>
          <w:rFonts w:ascii="Times New Roman" w:hAnsi="Times New Roman" w:cs="Times New Roman"/>
          <w:sz w:val="24"/>
          <w:szCs w:val="24"/>
        </w:rPr>
        <w:t>of</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Personality</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and</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Social</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Psychology</w:t>
      </w:r>
      <w:proofErr w:type="spellEnd"/>
      <w:r w:rsidRPr="00FD1130">
        <w:rPr>
          <w:rFonts w:ascii="Times New Roman" w:hAnsi="Times New Roman" w:cs="Times New Roman"/>
          <w:sz w:val="24"/>
          <w:szCs w:val="24"/>
        </w:rPr>
        <w:t>, 50, 559–570.</w:t>
      </w:r>
    </w:p>
    <w:p w14:paraId="45801C4B" w14:textId="77777777" w:rsidR="0071700A" w:rsidRPr="00572669" w:rsidRDefault="0071700A" w:rsidP="0071700A">
      <w:pPr>
        <w:spacing w:after="0" w:line="240" w:lineRule="auto"/>
        <w:jc w:val="both"/>
        <w:rPr>
          <w:rFonts w:ascii="Times New Roman" w:hAnsi="Times New Roman" w:cs="Times New Roman"/>
          <w:i/>
          <w:sz w:val="24"/>
          <w:szCs w:val="24"/>
        </w:rPr>
      </w:pPr>
      <w:r w:rsidRPr="00572669">
        <w:rPr>
          <w:rFonts w:ascii="Times New Roman" w:hAnsi="Times New Roman" w:cs="Times New Roman"/>
          <w:sz w:val="24"/>
          <w:szCs w:val="24"/>
        </w:rPr>
        <w:t xml:space="preserve">Dinkel, A. (2006). </w:t>
      </w:r>
      <w:r w:rsidRPr="00572669">
        <w:rPr>
          <w:rFonts w:ascii="Times New Roman" w:hAnsi="Times New Roman" w:cs="Times New Roman"/>
          <w:i/>
          <w:sz w:val="24"/>
          <w:szCs w:val="24"/>
        </w:rPr>
        <w:t>Der Einfluss von Bindungsstil und dyadischem Coping auf die partnerschaftliche Beziehungsqualität: Eine Analyse moderierter Mediationseffekte.</w:t>
      </w:r>
    </w:p>
    <w:p w14:paraId="5ECA3453" w14:textId="77777777" w:rsidR="0071700A" w:rsidRPr="00FD1130"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Accessed via http://www.qucosa.de/fileadmin/data/qucosa/documents/1787/</w:t>
      </w:r>
    </w:p>
    <w:p w14:paraId="0E462E25" w14:textId="77777777" w:rsidR="0071700A" w:rsidRPr="00FD1130"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1165408270585-0762.pdf</w:t>
      </w:r>
    </w:p>
    <w:p w14:paraId="3564FAB0" w14:textId="77777777" w:rsidR="0071700A" w:rsidRDefault="0071700A" w:rsidP="0071700A">
      <w:pPr>
        <w:spacing w:line="240" w:lineRule="auto"/>
        <w:jc w:val="both"/>
        <w:rPr>
          <w:rFonts w:ascii="Times New Roman" w:hAnsi="Times New Roman" w:cs="Times New Roman"/>
          <w:sz w:val="24"/>
          <w:szCs w:val="24"/>
          <w:lang w:val="en-US"/>
        </w:rPr>
      </w:pPr>
      <w:proofErr w:type="spellStart"/>
      <w:r w:rsidRPr="00A646FA">
        <w:rPr>
          <w:rFonts w:ascii="Times New Roman" w:hAnsi="Times New Roman" w:cs="Times New Roman"/>
          <w:sz w:val="24"/>
          <w:szCs w:val="24"/>
          <w:lang w:val="en-US"/>
        </w:rPr>
        <w:t>Esping</w:t>
      </w:r>
      <w:proofErr w:type="spellEnd"/>
      <w:r w:rsidRPr="00A646FA">
        <w:rPr>
          <w:rFonts w:ascii="Times New Roman" w:hAnsi="Times New Roman" w:cs="Times New Roman"/>
          <w:sz w:val="24"/>
          <w:szCs w:val="24"/>
          <w:lang w:val="en-US"/>
        </w:rPr>
        <w:t xml:space="preserve">-Andersen, G. (2009). </w:t>
      </w:r>
      <w:r w:rsidRPr="00A646FA">
        <w:rPr>
          <w:rFonts w:ascii="Times New Roman" w:hAnsi="Times New Roman" w:cs="Times New Roman"/>
          <w:i/>
          <w:sz w:val="24"/>
          <w:szCs w:val="24"/>
          <w:lang w:val="en-US"/>
        </w:rPr>
        <w:t>Incomplete Revolution: Adapting Welfare States to Women's New Roles.</w:t>
      </w:r>
      <w:r w:rsidRPr="00A646FA">
        <w:rPr>
          <w:rFonts w:ascii="Times New Roman" w:hAnsi="Times New Roman" w:cs="Times New Roman"/>
          <w:sz w:val="24"/>
          <w:szCs w:val="24"/>
          <w:lang w:val="en-US"/>
        </w:rPr>
        <w:t xml:space="preserve"> Cambridge: Polity Press.</w:t>
      </w:r>
    </w:p>
    <w:p w14:paraId="7DF20315" w14:textId="77777777" w:rsidR="0071700A" w:rsidRDefault="0071700A" w:rsidP="0071700A">
      <w:pPr>
        <w:spacing w:line="240" w:lineRule="auto"/>
        <w:jc w:val="both"/>
        <w:rPr>
          <w:rFonts w:ascii="Times New Roman" w:hAnsi="Times New Roman" w:cs="Times New Roman"/>
          <w:sz w:val="24"/>
          <w:szCs w:val="24"/>
          <w:lang w:val="en-US"/>
        </w:rPr>
      </w:pPr>
      <w:r w:rsidRPr="008A573E">
        <w:rPr>
          <w:rFonts w:ascii="Times New Roman" w:hAnsi="Times New Roman" w:cs="Times New Roman"/>
          <w:sz w:val="24"/>
          <w:szCs w:val="24"/>
          <w:lang w:val="en-US"/>
        </w:rPr>
        <w:t>Eysenck, H.  J., &amp; Wakefield, J. A. (1981). Psychological factors as predictors of marital satisfaction. Advances in Behavior Research &amp; Therapy, 3, 151–192</w:t>
      </w:r>
      <w:r>
        <w:rPr>
          <w:rFonts w:ascii="Times New Roman" w:hAnsi="Times New Roman" w:cs="Times New Roman"/>
          <w:sz w:val="24"/>
          <w:szCs w:val="24"/>
          <w:lang w:val="en-US"/>
        </w:rPr>
        <w:t>.</w:t>
      </w:r>
    </w:p>
    <w:p w14:paraId="486D31F7" w14:textId="77777777" w:rsidR="0071700A" w:rsidRPr="000371CE" w:rsidRDefault="0071700A" w:rsidP="0071700A">
      <w:pPr>
        <w:spacing w:line="240" w:lineRule="auto"/>
        <w:jc w:val="both"/>
        <w:rPr>
          <w:rFonts w:ascii="Times New Roman" w:hAnsi="Times New Roman" w:cs="Times New Roman"/>
          <w:sz w:val="24"/>
          <w:szCs w:val="24"/>
          <w:lang w:val="en-US"/>
        </w:rPr>
      </w:pPr>
      <w:r w:rsidRPr="000371CE">
        <w:rPr>
          <w:rFonts w:ascii="Times New Roman" w:hAnsi="Times New Roman" w:cs="Times New Roman"/>
          <w:sz w:val="24"/>
          <w:szCs w:val="24"/>
          <w:lang w:val="en-US"/>
        </w:rPr>
        <w:t xml:space="preserve">Feld, S. L. (1981). The focused organization of social ties. </w:t>
      </w:r>
      <w:r w:rsidRPr="000371CE">
        <w:rPr>
          <w:rFonts w:ascii="Times New Roman" w:hAnsi="Times New Roman" w:cs="Times New Roman"/>
          <w:i/>
          <w:iCs/>
          <w:sz w:val="24"/>
          <w:szCs w:val="24"/>
          <w:lang w:val="en-US"/>
        </w:rPr>
        <w:t>American Journal of Sociology</w:t>
      </w:r>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86</w:t>
      </w:r>
      <w:r w:rsidRPr="000371CE">
        <w:rPr>
          <w:rFonts w:ascii="Times New Roman" w:hAnsi="Times New Roman" w:cs="Times New Roman"/>
          <w:sz w:val="24"/>
          <w:szCs w:val="24"/>
          <w:lang w:val="en-US"/>
        </w:rPr>
        <w:t>(5), 1015–1035.</w:t>
      </w:r>
    </w:p>
    <w:p w14:paraId="2022BBF5" w14:textId="77777777" w:rsidR="0071700A" w:rsidRDefault="0071700A" w:rsidP="0071700A">
      <w:pPr>
        <w:spacing w:line="240" w:lineRule="auto"/>
        <w:jc w:val="both"/>
        <w:rPr>
          <w:rFonts w:ascii="Times New Roman" w:hAnsi="Times New Roman" w:cs="Times New Roman"/>
          <w:sz w:val="24"/>
          <w:szCs w:val="24"/>
          <w:lang w:val="en-US"/>
        </w:rPr>
      </w:pPr>
      <w:r w:rsidRPr="000371CE">
        <w:rPr>
          <w:rFonts w:ascii="Times New Roman" w:hAnsi="Times New Roman" w:cs="Times New Roman"/>
          <w:sz w:val="24"/>
          <w:szCs w:val="24"/>
          <w:lang w:val="en-US"/>
        </w:rPr>
        <w:t>Fischer, C. S., Jackson, R. M..</w:t>
      </w:r>
      <w:proofErr w:type="gramStart"/>
      <w:r w:rsidRPr="000371CE">
        <w:rPr>
          <w:rFonts w:ascii="Times New Roman" w:hAnsi="Times New Roman" w:cs="Times New Roman"/>
          <w:sz w:val="24"/>
          <w:szCs w:val="24"/>
          <w:lang w:val="en-US"/>
        </w:rPr>
        <w:t>,</w:t>
      </w:r>
      <w:proofErr w:type="gramEnd"/>
      <w:r w:rsidRPr="000371CE">
        <w:rPr>
          <w:rFonts w:ascii="Times New Roman" w:hAnsi="Times New Roman" w:cs="Times New Roman"/>
          <w:sz w:val="24"/>
          <w:szCs w:val="24"/>
          <w:lang w:val="en-US"/>
        </w:rPr>
        <w:t xml:space="preserve"> </w:t>
      </w:r>
      <w:proofErr w:type="spellStart"/>
      <w:r w:rsidRPr="000371CE">
        <w:rPr>
          <w:rFonts w:ascii="Times New Roman" w:hAnsi="Times New Roman" w:cs="Times New Roman"/>
          <w:sz w:val="24"/>
          <w:szCs w:val="24"/>
          <w:lang w:val="en-US"/>
        </w:rPr>
        <w:t>Stueve</w:t>
      </w:r>
      <w:proofErr w:type="spellEnd"/>
      <w:r w:rsidRPr="000371CE">
        <w:rPr>
          <w:rFonts w:ascii="Times New Roman" w:hAnsi="Times New Roman" w:cs="Times New Roman"/>
          <w:sz w:val="24"/>
          <w:szCs w:val="24"/>
          <w:lang w:val="en-US"/>
        </w:rPr>
        <w:t xml:space="preserve">, C. A., Gerson, K. &amp; Jones, L. M. (1977). </w:t>
      </w:r>
      <w:r w:rsidRPr="000371CE">
        <w:rPr>
          <w:rFonts w:ascii="Times New Roman" w:hAnsi="Times New Roman" w:cs="Times New Roman"/>
          <w:i/>
          <w:iCs/>
          <w:sz w:val="24"/>
          <w:szCs w:val="24"/>
          <w:lang w:val="en-US"/>
        </w:rPr>
        <w:t>Networks and Places: Social Relations in the Urban Setting</w:t>
      </w:r>
      <w:r w:rsidRPr="000371CE">
        <w:rPr>
          <w:rFonts w:ascii="Times New Roman" w:hAnsi="Times New Roman" w:cs="Times New Roman"/>
          <w:sz w:val="24"/>
          <w:szCs w:val="24"/>
          <w:lang w:val="en-US"/>
        </w:rPr>
        <w:t>. New York: Free Press.</w:t>
      </w:r>
    </w:p>
    <w:p w14:paraId="6F9156B4" w14:textId="77777777" w:rsidR="0071700A" w:rsidRPr="009F31F6" w:rsidRDefault="0071700A" w:rsidP="0071700A">
      <w:pPr>
        <w:spacing w:line="240" w:lineRule="auto"/>
        <w:jc w:val="both"/>
        <w:rPr>
          <w:rFonts w:ascii="Times New Roman" w:hAnsi="Times New Roman" w:cs="Times New Roman"/>
          <w:sz w:val="24"/>
          <w:szCs w:val="24"/>
          <w:lang w:val="en-US"/>
        </w:rPr>
      </w:pPr>
      <w:proofErr w:type="spellStart"/>
      <w:r w:rsidRPr="00FD1130">
        <w:rPr>
          <w:rFonts w:ascii="Times New Roman" w:hAnsi="Times New Roman" w:cs="Times New Roman"/>
          <w:sz w:val="24"/>
          <w:szCs w:val="24"/>
          <w:lang w:val="en-US"/>
        </w:rPr>
        <w:t>Garfinkel</w:t>
      </w:r>
      <w:proofErr w:type="spellEnd"/>
      <w:r w:rsidRPr="00FD1130">
        <w:rPr>
          <w:rFonts w:ascii="Times New Roman" w:hAnsi="Times New Roman" w:cs="Times New Roman"/>
          <w:sz w:val="24"/>
          <w:szCs w:val="24"/>
          <w:lang w:val="en-US"/>
        </w:rPr>
        <w:t xml:space="preserve">, I., </w:t>
      </w:r>
      <w:proofErr w:type="spellStart"/>
      <w:r w:rsidRPr="00FD1130">
        <w:rPr>
          <w:rFonts w:ascii="Times New Roman" w:hAnsi="Times New Roman" w:cs="Times New Roman"/>
          <w:sz w:val="24"/>
          <w:szCs w:val="24"/>
          <w:lang w:val="en-US"/>
        </w:rPr>
        <w:t>Glei</w:t>
      </w:r>
      <w:proofErr w:type="spellEnd"/>
      <w:r w:rsidRPr="00FD1130">
        <w:rPr>
          <w:rFonts w:ascii="Times New Roman" w:hAnsi="Times New Roman" w:cs="Times New Roman"/>
          <w:sz w:val="24"/>
          <w:szCs w:val="24"/>
          <w:lang w:val="en-US"/>
        </w:rPr>
        <w:t xml:space="preserve">, D., &amp; McLanahan, S. S. (2002). Assortative mating among unmarried parents: Implications for ability to pay child support. </w:t>
      </w:r>
      <w:r w:rsidRPr="00644EB3">
        <w:rPr>
          <w:rFonts w:ascii="Times New Roman" w:hAnsi="Times New Roman" w:cs="Times New Roman"/>
          <w:i/>
          <w:iCs/>
          <w:sz w:val="24"/>
          <w:szCs w:val="24"/>
          <w:lang w:val="en-US"/>
        </w:rPr>
        <w:t>Journal of Population Economics</w:t>
      </w:r>
      <w:r w:rsidRPr="00644EB3">
        <w:rPr>
          <w:rFonts w:ascii="Times New Roman" w:hAnsi="Times New Roman" w:cs="Times New Roman"/>
          <w:sz w:val="24"/>
          <w:szCs w:val="24"/>
          <w:lang w:val="en-US"/>
        </w:rPr>
        <w:t xml:space="preserve">, </w:t>
      </w:r>
      <w:r w:rsidRPr="00644EB3">
        <w:rPr>
          <w:rFonts w:ascii="Times New Roman" w:hAnsi="Times New Roman" w:cs="Times New Roman"/>
          <w:i/>
          <w:iCs/>
          <w:sz w:val="24"/>
          <w:szCs w:val="24"/>
          <w:lang w:val="en-US"/>
        </w:rPr>
        <w:t>15</w:t>
      </w:r>
      <w:r w:rsidRPr="00644EB3">
        <w:rPr>
          <w:rFonts w:ascii="Times New Roman" w:hAnsi="Times New Roman" w:cs="Times New Roman"/>
          <w:sz w:val="24"/>
          <w:szCs w:val="24"/>
          <w:lang w:val="en-US"/>
        </w:rPr>
        <w:t>(3), 417-432.</w:t>
      </w:r>
    </w:p>
    <w:p w14:paraId="35B83A24" w14:textId="77777777" w:rsidR="0071700A" w:rsidRPr="00FD1130" w:rsidRDefault="0071700A" w:rsidP="0071700A">
      <w:pPr>
        <w:spacing w:line="240" w:lineRule="auto"/>
        <w:jc w:val="both"/>
        <w:rPr>
          <w:rFonts w:ascii="Times New Roman" w:hAnsi="Times New Roman" w:cs="Times New Roman"/>
          <w:sz w:val="24"/>
          <w:szCs w:val="24"/>
        </w:rPr>
      </w:pPr>
      <w:r w:rsidRPr="00BB356E">
        <w:rPr>
          <w:rFonts w:ascii="Times New Roman" w:hAnsi="Times New Roman" w:cs="Times New Roman"/>
          <w:sz w:val="24"/>
          <w:szCs w:val="24"/>
        </w:rPr>
        <w:t xml:space="preserve">Goldstein, J. R., &amp; </w:t>
      </w:r>
      <w:proofErr w:type="spellStart"/>
      <w:r w:rsidRPr="00BB356E">
        <w:rPr>
          <w:rFonts w:ascii="Times New Roman" w:hAnsi="Times New Roman" w:cs="Times New Roman"/>
          <w:sz w:val="24"/>
          <w:szCs w:val="24"/>
        </w:rPr>
        <w:t>Harknett</w:t>
      </w:r>
      <w:proofErr w:type="spellEnd"/>
      <w:r w:rsidRPr="00BB356E">
        <w:rPr>
          <w:rFonts w:ascii="Times New Roman" w:hAnsi="Times New Roman" w:cs="Times New Roman"/>
          <w:sz w:val="24"/>
          <w:szCs w:val="24"/>
        </w:rPr>
        <w:t xml:space="preserve">, K. (2006). </w:t>
      </w:r>
      <w:r w:rsidRPr="00A646FA">
        <w:rPr>
          <w:rFonts w:ascii="Times New Roman" w:hAnsi="Times New Roman" w:cs="Times New Roman"/>
          <w:sz w:val="24"/>
          <w:szCs w:val="24"/>
          <w:lang w:val="en-US"/>
        </w:rPr>
        <w:t>Parenting</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across racial and class lines: Who are married,</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cohabiting, dating or no longer romantically</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 xml:space="preserve">involved? </w:t>
      </w:r>
      <w:proofErr w:type="spellStart"/>
      <w:r w:rsidRPr="00FD1130">
        <w:rPr>
          <w:rFonts w:ascii="Times New Roman" w:hAnsi="Times New Roman" w:cs="Times New Roman"/>
          <w:i/>
          <w:iCs/>
          <w:sz w:val="24"/>
          <w:szCs w:val="24"/>
        </w:rPr>
        <w:t>Social</w:t>
      </w:r>
      <w:proofErr w:type="spellEnd"/>
      <w:r w:rsidRPr="00FD1130">
        <w:rPr>
          <w:rFonts w:ascii="Times New Roman" w:hAnsi="Times New Roman" w:cs="Times New Roman"/>
          <w:i/>
          <w:iCs/>
          <w:sz w:val="24"/>
          <w:szCs w:val="24"/>
        </w:rPr>
        <w:t xml:space="preserve"> Forces</w:t>
      </w:r>
      <w:r w:rsidRPr="00FD1130">
        <w:rPr>
          <w:rFonts w:ascii="Times New Roman" w:hAnsi="Times New Roman" w:cs="Times New Roman"/>
          <w:sz w:val="24"/>
          <w:szCs w:val="24"/>
        </w:rPr>
        <w:t xml:space="preserve">, </w:t>
      </w:r>
      <w:r w:rsidRPr="00FD1130">
        <w:rPr>
          <w:rFonts w:ascii="Times New Roman" w:hAnsi="Times New Roman" w:cs="Times New Roman"/>
          <w:i/>
          <w:iCs/>
          <w:sz w:val="24"/>
          <w:szCs w:val="24"/>
        </w:rPr>
        <w:t>85</w:t>
      </w:r>
      <w:r w:rsidRPr="00FD1130">
        <w:rPr>
          <w:rFonts w:ascii="Times New Roman" w:hAnsi="Times New Roman" w:cs="Times New Roman"/>
          <w:sz w:val="24"/>
          <w:szCs w:val="24"/>
        </w:rPr>
        <w:t>, 121 – 143.</w:t>
      </w:r>
    </w:p>
    <w:p w14:paraId="779B4F91" w14:textId="77777777" w:rsidR="0071700A" w:rsidRDefault="0071700A" w:rsidP="0071700A">
      <w:pPr>
        <w:spacing w:line="240" w:lineRule="auto"/>
        <w:jc w:val="both"/>
        <w:rPr>
          <w:rFonts w:ascii="Times New Roman" w:hAnsi="Times New Roman" w:cs="Times New Roman"/>
          <w:sz w:val="24"/>
          <w:szCs w:val="24"/>
        </w:rPr>
      </w:pPr>
      <w:proofErr w:type="spellStart"/>
      <w:r w:rsidRPr="00A646FA">
        <w:rPr>
          <w:rFonts w:ascii="Times New Roman" w:hAnsi="Times New Roman" w:cs="Times New Roman"/>
          <w:sz w:val="24"/>
          <w:szCs w:val="24"/>
        </w:rPr>
        <w:t>Hahlweg</w:t>
      </w:r>
      <w:proofErr w:type="spellEnd"/>
      <w:r w:rsidRPr="00A646FA">
        <w:rPr>
          <w:rFonts w:ascii="Times New Roman" w:hAnsi="Times New Roman" w:cs="Times New Roman"/>
          <w:sz w:val="24"/>
          <w:szCs w:val="24"/>
        </w:rPr>
        <w:t xml:space="preserve">, K. (1991). Störung und Auflösung von Beziehungen: Determinanten der Ehequalität und -stabilität. In M. </w:t>
      </w:r>
      <w:proofErr w:type="spellStart"/>
      <w:r w:rsidRPr="00A646FA">
        <w:rPr>
          <w:rFonts w:ascii="Times New Roman" w:hAnsi="Times New Roman" w:cs="Times New Roman"/>
          <w:sz w:val="24"/>
          <w:szCs w:val="24"/>
        </w:rPr>
        <w:t>Amelang</w:t>
      </w:r>
      <w:proofErr w:type="spellEnd"/>
      <w:r w:rsidRPr="00A646FA">
        <w:rPr>
          <w:rFonts w:ascii="Times New Roman" w:hAnsi="Times New Roman" w:cs="Times New Roman"/>
          <w:sz w:val="24"/>
          <w:szCs w:val="24"/>
        </w:rPr>
        <w:t>, H.-J. Ahrens &amp; H.W. Bierhoff (</w:t>
      </w:r>
      <w:proofErr w:type="spellStart"/>
      <w:r w:rsidRPr="00A646FA">
        <w:rPr>
          <w:rFonts w:ascii="Times New Roman" w:hAnsi="Times New Roman" w:cs="Times New Roman"/>
          <w:sz w:val="24"/>
          <w:szCs w:val="24"/>
        </w:rPr>
        <w:t>ed</w:t>
      </w:r>
      <w:proofErr w:type="spellEnd"/>
      <w:r w:rsidRPr="00A646FA">
        <w:rPr>
          <w:rFonts w:ascii="Times New Roman" w:hAnsi="Times New Roman" w:cs="Times New Roman"/>
          <w:sz w:val="24"/>
          <w:szCs w:val="24"/>
        </w:rPr>
        <w:t xml:space="preserve">.), </w:t>
      </w:r>
      <w:r w:rsidRPr="00A646FA">
        <w:rPr>
          <w:rFonts w:ascii="Times New Roman" w:hAnsi="Times New Roman" w:cs="Times New Roman"/>
          <w:i/>
          <w:sz w:val="24"/>
          <w:szCs w:val="24"/>
        </w:rPr>
        <w:t>Partnerwahl und Partnerschaft. Formen und Grundlagen partnerschaftlicher Beziehungen</w:t>
      </w:r>
      <w:r w:rsidRPr="00A646FA">
        <w:rPr>
          <w:rFonts w:ascii="Times New Roman" w:hAnsi="Times New Roman" w:cs="Times New Roman"/>
          <w:sz w:val="24"/>
          <w:szCs w:val="24"/>
        </w:rPr>
        <w:t xml:space="preserve"> (pp.117–152). Göttingen: </w:t>
      </w:r>
      <w:proofErr w:type="spellStart"/>
      <w:r w:rsidRPr="00A646FA">
        <w:rPr>
          <w:rFonts w:ascii="Times New Roman" w:hAnsi="Times New Roman" w:cs="Times New Roman"/>
          <w:sz w:val="24"/>
          <w:szCs w:val="24"/>
        </w:rPr>
        <w:t>Hogrefe</w:t>
      </w:r>
      <w:proofErr w:type="spellEnd"/>
      <w:r w:rsidRPr="00A646FA">
        <w:rPr>
          <w:rFonts w:ascii="Times New Roman" w:hAnsi="Times New Roman" w:cs="Times New Roman"/>
          <w:sz w:val="24"/>
          <w:szCs w:val="24"/>
        </w:rPr>
        <w:t>.</w:t>
      </w:r>
    </w:p>
    <w:p w14:paraId="1C485B60" w14:textId="77777777" w:rsidR="0071700A" w:rsidRDefault="0071700A" w:rsidP="0071700A">
      <w:pPr>
        <w:spacing w:line="240" w:lineRule="auto"/>
        <w:jc w:val="both"/>
        <w:rPr>
          <w:rFonts w:ascii="Times New Roman" w:hAnsi="Times New Roman" w:cs="Times New Roman"/>
          <w:sz w:val="24"/>
          <w:szCs w:val="24"/>
        </w:rPr>
      </w:pPr>
      <w:proofErr w:type="spellStart"/>
      <w:r w:rsidRPr="00B866CD">
        <w:rPr>
          <w:rFonts w:ascii="Times New Roman" w:hAnsi="Times New Roman" w:cs="Times New Roman"/>
          <w:sz w:val="24"/>
          <w:szCs w:val="24"/>
        </w:rPr>
        <w:t>Hill,C</w:t>
      </w:r>
      <w:proofErr w:type="spellEnd"/>
      <w:r w:rsidRPr="00B866CD">
        <w:rPr>
          <w:rFonts w:ascii="Times New Roman" w:hAnsi="Times New Roman" w:cs="Times New Roman"/>
          <w:sz w:val="24"/>
          <w:szCs w:val="24"/>
        </w:rPr>
        <w:t xml:space="preserve">. T., Rubin, Z., &amp; </w:t>
      </w:r>
      <w:proofErr w:type="spellStart"/>
      <w:r w:rsidRPr="00B866CD">
        <w:rPr>
          <w:rFonts w:ascii="Times New Roman" w:hAnsi="Times New Roman" w:cs="Times New Roman"/>
          <w:sz w:val="24"/>
          <w:szCs w:val="24"/>
        </w:rPr>
        <w:t>Peplau</w:t>
      </w:r>
      <w:proofErr w:type="spellEnd"/>
      <w:r w:rsidRPr="00B866CD">
        <w:rPr>
          <w:rFonts w:ascii="Times New Roman" w:hAnsi="Times New Roman" w:cs="Times New Roman"/>
          <w:sz w:val="24"/>
          <w:szCs w:val="24"/>
        </w:rPr>
        <w:t xml:space="preserve">, L. A. (1976). </w:t>
      </w:r>
      <w:r w:rsidRPr="00FD1130">
        <w:rPr>
          <w:rFonts w:ascii="Times New Roman" w:hAnsi="Times New Roman" w:cs="Times New Roman"/>
          <w:sz w:val="24"/>
          <w:szCs w:val="24"/>
          <w:lang w:val="en-US"/>
        </w:rPr>
        <w:t xml:space="preserve">Breakups before marriage: The end of 103 affairs. </w:t>
      </w:r>
      <w:r w:rsidRPr="00B866CD">
        <w:rPr>
          <w:rFonts w:ascii="Times New Roman" w:hAnsi="Times New Roman" w:cs="Times New Roman"/>
          <w:i/>
          <w:iCs/>
          <w:sz w:val="24"/>
          <w:szCs w:val="24"/>
        </w:rPr>
        <w:t xml:space="preserve">Journal </w:t>
      </w:r>
      <w:proofErr w:type="spellStart"/>
      <w:r w:rsidRPr="00B866CD">
        <w:rPr>
          <w:rFonts w:ascii="Times New Roman" w:hAnsi="Times New Roman" w:cs="Times New Roman"/>
          <w:i/>
          <w:iCs/>
          <w:sz w:val="24"/>
          <w:szCs w:val="24"/>
        </w:rPr>
        <w:t>of</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Social</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Issues</w:t>
      </w:r>
      <w:proofErr w:type="spellEnd"/>
      <w:r w:rsidRPr="00B866CD">
        <w:rPr>
          <w:rFonts w:ascii="Times New Roman" w:hAnsi="Times New Roman" w:cs="Times New Roman"/>
          <w:i/>
          <w:iCs/>
          <w:sz w:val="24"/>
          <w:szCs w:val="24"/>
        </w:rPr>
        <w:t xml:space="preserve">, 32, </w:t>
      </w:r>
      <w:r w:rsidRPr="00B866CD">
        <w:rPr>
          <w:rFonts w:ascii="Times New Roman" w:hAnsi="Times New Roman" w:cs="Times New Roman"/>
          <w:sz w:val="24"/>
          <w:szCs w:val="24"/>
        </w:rPr>
        <w:t>147–168.</w:t>
      </w:r>
    </w:p>
    <w:p w14:paraId="1EE6225B" w14:textId="77777777" w:rsidR="0071700A" w:rsidRPr="00FD1130" w:rsidRDefault="0071700A" w:rsidP="0071700A">
      <w:pPr>
        <w:spacing w:after="0" w:line="240" w:lineRule="auto"/>
        <w:jc w:val="both"/>
        <w:rPr>
          <w:rFonts w:ascii="Times New Roman" w:hAnsi="Times New Roman" w:cs="Times New Roman"/>
          <w:sz w:val="24"/>
          <w:szCs w:val="24"/>
        </w:rPr>
      </w:pPr>
      <w:proofErr w:type="spellStart"/>
      <w:r w:rsidRPr="00FD1130">
        <w:rPr>
          <w:rFonts w:ascii="Times New Roman" w:hAnsi="Times New Roman" w:cs="Times New Roman"/>
          <w:sz w:val="24"/>
          <w:szCs w:val="24"/>
        </w:rPr>
        <w:t>Hunkler</w:t>
      </w:r>
      <w:proofErr w:type="spellEnd"/>
      <w:r w:rsidRPr="00FD1130">
        <w:rPr>
          <w:rFonts w:ascii="Times New Roman" w:hAnsi="Times New Roman" w:cs="Times New Roman"/>
          <w:sz w:val="24"/>
          <w:szCs w:val="24"/>
        </w:rPr>
        <w:t xml:space="preserve">, C. &amp; Kneip, T. (2008). </w:t>
      </w:r>
      <w:r w:rsidRPr="00FD1130">
        <w:rPr>
          <w:rFonts w:ascii="Times New Roman" w:hAnsi="Times New Roman" w:cs="Times New Roman"/>
          <w:i/>
          <w:sz w:val="24"/>
          <w:szCs w:val="24"/>
        </w:rPr>
        <w:t>Das Zusammenspiel von Normen und Anreizen bei der Erklärung partnerschaftlicher Stabilität.</w:t>
      </w:r>
      <w:r w:rsidRPr="00FD1130">
        <w:rPr>
          <w:rFonts w:ascii="Times New Roman" w:hAnsi="Times New Roman" w:cs="Times New Roman"/>
          <w:sz w:val="24"/>
          <w:szCs w:val="24"/>
        </w:rPr>
        <w:t xml:space="preserve"> Abgerufen von http://mea.mpisoc.mpg.de/</w:t>
      </w:r>
    </w:p>
    <w:p w14:paraId="7DC0C489" w14:textId="77777777" w:rsidR="0071700A" w:rsidRPr="00FD1130" w:rsidRDefault="0071700A" w:rsidP="0071700A">
      <w:pPr>
        <w:spacing w:line="240" w:lineRule="auto"/>
        <w:jc w:val="both"/>
        <w:rPr>
          <w:rFonts w:ascii="Times New Roman" w:hAnsi="Times New Roman" w:cs="Times New Roman"/>
          <w:sz w:val="24"/>
          <w:szCs w:val="24"/>
        </w:rPr>
      </w:pPr>
      <w:r w:rsidRPr="00FD1130">
        <w:rPr>
          <w:rFonts w:ascii="Times New Roman" w:hAnsi="Times New Roman" w:cs="Times New Roman"/>
          <w:sz w:val="24"/>
          <w:szCs w:val="24"/>
        </w:rPr>
        <w:t>uploads/user_mea_discussionpapers/850_Hunkler_Kneip_2008_MZES.pdf</w:t>
      </w:r>
    </w:p>
    <w:p w14:paraId="6740C6E9" w14:textId="77777777" w:rsidR="0071700A" w:rsidRDefault="0071700A" w:rsidP="0071700A">
      <w:pPr>
        <w:spacing w:line="240" w:lineRule="auto"/>
        <w:jc w:val="both"/>
        <w:rPr>
          <w:rFonts w:ascii="Times New Roman" w:hAnsi="Times New Roman" w:cs="Times New Roman"/>
          <w:sz w:val="24"/>
          <w:szCs w:val="24"/>
          <w:lang w:val="en-US"/>
        </w:rPr>
      </w:pPr>
      <w:proofErr w:type="spellStart"/>
      <w:r w:rsidRPr="00A646FA">
        <w:rPr>
          <w:rFonts w:ascii="Times New Roman" w:hAnsi="Times New Roman" w:cs="Times New Roman"/>
          <w:sz w:val="24"/>
          <w:szCs w:val="24"/>
          <w:lang w:val="en-US"/>
        </w:rPr>
        <w:t>Kalmijn</w:t>
      </w:r>
      <w:proofErr w:type="spellEnd"/>
      <w:r w:rsidRPr="00A646FA">
        <w:rPr>
          <w:rFonts w:ascii="Times New Roman" w:hAnsi="Times New Roman" w:cs="Times New Roman"/>
          <w:sz w:val="24"/>
          <w:szCs w:val="24"/>
          <w:lang w:val="en-US"/>
        </w:rPr>
        <w:t xml:space="preserve">, M. (1998). Intermarriage and homogamy: Causes, Patterns, Trends. </w:t>
      </w:r>
      <w:r w:rsidRPr="00A646FA">
        <w:rPr>
          <w:rFonts w:ascii="Times New Roman" w:hAnsi="Times New Roman" w:cs="Times New Roman"/>
          <w:i/>
          <w:sz w:val="24"/>
          <w:szCs w:val="24"/>
          <w:lang w:val="en-US"/>
        </w:rPr>
        <w:t xml:space="preserve">Annual Review </w:t>
      </w:r>
      <w:r w:rsidRPr="007C2B64">
        <w:rPr>
          <w:rFonts w:ascii="Times New Roman" w:hAnsi="Times New Roman" w:cs="Times New Roman"/>
          <w:i/>
          <w:sz w:val="24"/>
          <w:szCs w:val="24"/>
          <w:lang w:val="en-US"/>
        </w:rPr>
        <w:t>of Sociology</w:t>
      </w:r>
      <w:r w:rsidRPr="007C2B64">
        <w:rPr>
          <w:rFonts w:ascii="Times New Roman" w:hAnsi="Times New Roman" w:cs="Times New Roman"/>
          <w:sz w:val="24"/>
          <w:szCs w:val="24"/>
          <w:lang w:val="en-US"/>
        </w:rPr>
        <w:t>, 24, 395–421.</w:t>
      </w:r>
    </w:p>
    <w:p w14:paraId="3B1BBE53" w14:textId="77777777" w:rsidR="0071700A" w:rsidRPr="00FD1130" w:rsidRDefault="0071700A" w:rsidP="0071700A">
      <w:pPr>
        <w:spacing w:line="240" w:lineRule="auto"/>
        <w:jc w:val="both"/>
        <w:rPr>
          <w:rFonts w:ascii="Times New Roman" w:hAnsi="Times New Roman" w:cs="Times New Roman"/>
          <w:sz w:val="24"/>
          <w:szCs w:val="24"/>
          <w:lang w:val="en-US"/>
        </w:rPr>
      </w:pPr>
      <w:proofErr w:type="spellStart"/>
      <w:r w:rsidRPr="00FD1130">
        <w:rPr>
          <w:rFonts w:ascii="Times New Roman" w:hAnsi="Times New Roman" w:cs="Times New Roman"/>
          <w:sz w:val="24"/>
          <w:szCs w:val="24"/>
          <w:lang w:val="en-US"/>
        </w:rPr>
        <w:t>Karney</w:t>
      </w:r>
      <w:proofErr w:type="spellEnd"/>
      <w:r w:rsidRPr="00FD1130">
        <w:rPr>
          <w:rFonts w:ascii="Times New Roman" w:hAnsi="Times New Roman" w:cs="Times New Roman"/>
          <w:sz w:val="24"/>
          <w:szCs w:val="24"/>
          <w:lang w:val="en-US"/>
        </w:rPr>
        <w:t xml:space="preserve">, B. R., &amp; Bradbury, T. N. (1995). The longitudinal course of marital quality and stability: A review of theory, methods, and research. </w:t>
      </w:r>
      <w:r w:rsidRPr="00FD1130">
        <w:rPr>
          <w:rFonts w:ascii="Times New Roman" w:hAnsi="Times New Roman" w:cs="Times New Roman"/>
          <w:i/>
          <w:iCs/>
          <w:sz w:val="24"/>
          <w:szCs w:val="24"/>
          <w:lang w:val="en-US"/>
        </w:rPr>
        <w:t>Psychological bulletin</w:t>
      </w:r>
      <w:r w:rsidRPr="00FD1130">
        <w:rPr>
          <w:rFonts w:ascii="Times New Roman" w:hAnsi="Times New Roman" w:cs="Times New Roman"/>
          <w:sz w:val="24"/>
          <w:szCs w:val="24"/>
          <w:lang w:val="en-US"/>
        </w:rPr>
        <w:t xml:space="preserve">, </w:t>
      </w:r>
      <w:r w:rsidRPr="00FD1130">
        <w:rPr>
          <w:rFonts w:ascii="Times New Roman" w:hAnsi="Times New Roman" w:cs="Times New Roman"/>
          <w:i/>
          <w:iCs/>
          <w:sz w:val="24"/>
          <w:szCs w:val="24"/>
          <w:lang w:val="en-US"/>
        </w:rPr>
        <w:t>118</w:t>
      </w:r>
      <w:r w:rsidRPr="00FD1130">
        <w:rPr>
          <w:rFonts w:ascii="Times New Roman" w:hAnsi="Times New Roman" w:cs="Times New Roman"/>
          <w:sz w:val="24"/>
          <w:szCs w:val="24"/>
          <w:lang w:val="en-US"/>
        </w:rPr>
        <w:t>(1), 3.</w:t>
      </w:r>
    </w:p>
    <w:p w14:paraId="32613C49" w14:textId="77777777" w:rsidR="0071700A" w:rsidRPr="00FD1130"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 xml:space="preserve">Lewis, R. A. &amp; </w:t>
      </w:r>
      <w:proofErr w:type="spellStart"/>
      <w:r w:rsidRPr="00FD1130">
        <w:rPr>
          <w:rFonts w:ascii="Times New Roman" w:hAnsi="Times New Roman" w:cs="Times New Roman"/>
          <w:sz w:val="24"/>
          <w:szCs w:val="24"/>
          <w:lang w:val="en-US"/>
        </w:rPr>
        <w:t>Spanier</w:t>
      </w:r>
      <w:proofErr w:type="spellEnd"/>
      <w:r w:rsidRPr="00FD1130">
        <w:rPr>
          <w:rFonts w:ascii="Times New Roman" w:hAnsi="Times New Roman" w:cs="Times New Roman"/>
          <w:sz w:val="24"/>
          <w:szCs w:val="24"/>
          <w:lang w:val="en-US"/>
        </w:rPr>
        <w:t xml:space="preserve">, G. B. (1979). Theorizing about the quality and stability of marriage. In W. R. Burr (Hg.) </w:t>
      </w:r>
      <w:r w:rsidRPr="00FD1130">
        <w:rPr>
          <w:rFonts w:ascii="Times New Roman" w:hAnsi="Times New Roman" w:cs="Times New Roman"/>
          <w:i/>
          <w:sz w:val="24"/>
          <w:szCs w:val="24"/>
          <w:lang w:val="en-US"/>
        </w:rPr>
        <w:t>Contemporary theories about the family</w:t>
      </w:r>
      <w:r w:rsidRPr="00FD1130">
        <w:rPr>
          <w:rFonts w:ascii="Times New Roman" w:hAnsi="Times New Roman" w:cs="Times New Roman"/>
          <w:sz w:val="24"/>
          <w:szCs w:val="24"/>
          <w:lang w:val="en-US"/>
        </w:rPr>
        <w:t xml:space="preserve"> (p. 268–294). New York: Free Press.</w:t>
      </w:r>
    </w:p>
    <w:p w14:paraId="575296F5" w14:textId="77777777"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McKenry</w:t>
      </w:r>
      <w:proofErr w:type="spellEnd"/>
      <w:r w:rsidRPr="007C2B64">
        <w:rPr>
          <w:rFonts w:ascii="Times New Roman" w:hAnsi="Times New Roman" w:cs="Times New Roman"/>
          <w:sz w:val="24"/>
          <w:szCs w:val="24"/>
          <w:lang w:val="en-US"/>
        </w:rPr>
        <w:t xml:space="preserve">, P. C., White, P. N. &amp; Price-Bonham, S. (1978). The fractured conjugal family: A comparison of married and divorced dyads. </w:t>
      </w:r>
      <w:r w:rsidRPr="007C2B64">
        <w:rPr>
          <w:rFonts w:ascii="Times New Roman" w:hAnsi="Times New Roman" w:cs="Times New Roman"/>
          <w:i/>
          <w:iCs/>
          <w:sz w:val="24"/>
          <w:szCs w:val="24"/>
          <w:lang w:val="en-US"/>
        </w:rPr>
        <w:t>Journal of Divorce</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1</w:t>
      </w:r>
      <w:r w:rsidRPr="007C2B64">
        <w:rPr>
          <w:rFonts w:ascii="Times New Roman" w:hAnsi="Times New Roman" w:cs="Times New Roman"/>
          <w:sz w:val="24"/>
          <w:szCs w:val="24"/>
          <w:lang w:val="en-US"/>
        </w:rPr>
        <w:t>(4), 329–339.</w:t>
      </w:r>
    </w:p>
    <w:p w14:paraId="16761810" w14:textId="77777777"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Morry</w:t>
      </w:r>
      <w:proofErr w:type="spellEnd"/>
      <w:r w:rsidRPr="007C2B64">
        <w:rPr>
          <w:rFonts w:ascii="Times New Roman" w:hAnsi="Times New Roman" w:cs="Times New Roman"/>
          <w:sz w:val="24"/>
          <w:szCs w:val="24"/>
          <w:lang w:val="en-US"/>
        </w:rPr>
        <w:t xml:space="preserve">, M.M. (2005). Relationship satisfaction as a predictor of similarity ratings: A test of the attraction-similarity hypothesis. </w:t>
      </w:r>
      <w:r w:rsidRPr="007C2B64">
        <w:rPr>
          <w:rFonts w:ascii="Times New Roman" w:hAnsi="Times New Roman" w:cs="Times New Roman"/>
          <w:i/>
          <w:iCs/>
          <w:sz w:val="24"/>
          <w:szCs w:val="24"/>
          <w:lang w:val="en-US"/>
        </w:rPr>
        <w:t>Journal of Social and Personal Relationships</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22</w:t>
      </w:r>
      <w:r w:rsidRPr="007C2B64">
        <w:rPr>
          <w:rFonts w:ascii="Times New Roman" w:hAnsi="Times New Roman" w:cs="Times New Roman"/>
          <w:sz w:val="24"/>
          <w:szCs w:val="24"/>
          <w:lang w:val="en-US"/>
        </w:rPr>
        <w:t>(4), 561–584.</w:t>
      </w:r>
    </w:p>
    <w:p w14:paraId="4B85D63C" w14:textId="77777777" w:rsidR="0071700A"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rPr>
        <w:t xml:space="preserve">Schwartz, C. R., &amp; Mare, R. D. (2005). </w:t>
      </w:r>
      <w:r w:rsidRPr="00BE57F5">
        <w:rPr>
          <w:rFonts w:ascii="Times New Roman" w:hAnsi="Times New Roman" w:cs="Times New Roman"/>
          <w:sz w:val="24"/>
          <w:szCs w:val="24"/>
          <w:lang w:val="en-US"/>
        </w:rPr>
        <w:t xml:space="preserve">Trends in educational assortative marriage from 1940 to 2003. </w:t>
      </w:r>
      <w:r w:rsidRPr="00BE57F5">
        <w:rPr>
          <w:rFonts w:ascii="Times New Roman" w:hAnsi="Times New Roman" w:cs="Times New Roman"/>
          <w:i/>
          <w:iCs/>
          <w:sz w:val="24"/>
          <w:szCs w:val="24"/>
          <w:lang w:val="en-US"/>
        </w:rPr>
        <w:t>Demography, 42</w:t>
      </w:r>
      <w:r w:rsidRPr="00BE57F5">
        <w:rPr>
          <w:rFonts w:ascii="Times New Roman" w:hAnsi="Times New Roman" w:cs="Times New Roman"/>
          <w:sz w:val="24"/>
          <w:szCs w:val="24"/>
          <w:lang w:val="en-US"/>
        </w:rPr>
        <w:t>(4), 621–641.</w:t>
      </w:r>
    </w:p>
    <w:p w14:paraId="68788D04" w14:textId="77777777" w:rsidR="0071700A" w:rsidRPr="008C480D" w:rsidRDefault="0071700A" w:rsidP="0071700A">
      <w:pPr>
        <w:spacing w:line="240" w:lineRule="auto"/>
        <w:jc w:val="both"/>
        <w:rPr>
          <w:rFonts w:ascii="Times New Roman" w:hAnsi="Times New Roman" w:cs="Times New Roman"/>
          <w:sz w:val="24"/>
          <w:szCs w:val="24"/>
          <w:lang w:val="en-US"/>
        </w:rPr>
      </w:pPr>
      <w:r w:rsidRPr="008C480D">
        <w:rPr>
          <w:rFonts w:ascii="Times New Roman" w:hAnsi="Times New Roman" w:cs="Times New Roman"/>
          <w:sz w:val="24"/>
          <w:szCs w:val="24"/>
          <w:lang w:val="en-US"/>
        </w:rPr>
        <w:t xml:space="preserve">Spanier, G. B. (1976). Measuring dyadic adjustment: New scales for assessing the quality of marriage and similar dyads. </w:t>
      </w:r>
      <w:r w:rsidRPr="008C480D">
        <w:rPr>
          <w:rFonts w:ascii="Times New Roman" w:hAnsi="Times New Roman" w:cs="Times New Roman"/>
          <w:i/>
          <w:sz w:val="24"/>
          <w:szCs w:val="24"/>
          <w:lang w:val="en-US"/>
        </w:rPr>
        <w:t xml:space="preserve">Journal of Marriage and the Family, 38, </w:t>
      </w:r>
      <w:r w:rsidRPr="008C480D">
        <w:rPr>
          <w:rFonts w:ascii="Times New Roman" w:hAnsi="Times New Roman" w:cs="Times New Roman"/>
          <w:sz w:val="24"/>
          <w:szCs w:val="24"/>
          <w:lang w:val="en-US"/>
        </w:rPr>
        <w:t>15–28.</w:t>
      </w:r>
    </w:p>
    <w:p w14:paraId="73C6CEC2" w14:textId="77777777"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r w:rsidRPr="008C480D">
        <w:rPr>
          <w:rFonts w:ascii="Times New Roman" w:hAnsi="Times New Roman" w:cs="Times New Roman"/>
          <w:sz w:val="24"/>
          <w:szCs w:val="24"/>
          <w:lang w:val="en-US"/>
        </w:rPr>
        <w:t>Tynes</w:t>
      </w:r>
      <w:proofErr w:type="spellEnd"/>
      <w:r w:rsidRPr="008C480D">
        <w:rPr>
          <w:rFonts w:ascii="Times New Roman" w:hAnsi="Times New Roman" w:cs="Times New Roman"/>
          <w:sz w:val="24"/>
          <w:szCs w:val="24"/>
          <w:lang w:val="en-US"/>
        </w:rPr>
        <w:t xml:space="preserve">, S. R. (1990). Educational </w:t>
      </w:r>
      <w:proofErr w:type="spellStart"/>
      <w:r w:rsidRPr="008C480D">
        <w:rPr>
          <w:rFonts w:ascii="Times New Roman" w:hAnsi="Times New Roman" w:cs="Times New Roman"/>
          <w:sz w:val="24"/>
          <w:szCs w:val="24"/>
          <w:lang w:val="en-US"/>
        </w:rPr>
        <w:t>heterogamy</w:t>
      </w:r>
      <w:proofErr w:type="spellEnd"/>
      <w:r w:rsidRPr="008C480D">
        <w:rPr>
          <w:rFonts w:ascii="Times New Roman" w:hAnsi="Times New Roman" w:cs="Times New Roman"/>
          <w:sz w:val="24"/>
          <w:szCs w:val="24"/>
          <w:lang w:val="en-US"/>
        </w:rPr>
        <w:t xml:space="preserve"> and marital satisfaction between spouses. </w:t>
      </w:r>
      <w:r w:rsidRPr="008C480D">
        <w:rPr>
          <w:rFonts w:ascii="Times New Roman" w:hAnsi="Times New Roman" w:cs="Times New Roman"/>
          <w:i/>
          <w:iCs/>
          <w:sz w:val="24"/>
          <w:szCs w:val="24"/>
          <w:lang w:val="en-US"/>
        </w:rPr>
        <w:t>Social</w:t>
      </w:r>
    </w:p>
    <w:p w14:paraId="2CF6CF6E" w14:textId="77777777" w:rsidR="0071700A" w:rsidRDefault="0071700A" w:rsidP="0071700A">
      <w:pPr>
        <w:spacing w:after="0" w:line="240" w:lineRule="auto"/>
        <w:jc w:val="both"/>
        <w:rPr>
          <w:rFonts w:ascii="Times New Roman" w:hAnsi="Times New Roman" w:cs="Times New Roman"/>
          <w:sz w:val="24"/>
          <w:szCs w:val="24"/>
          <w:lang w:val="en-US"/>
        </w:rPr>
      </w:pPr>
      <w:r w:rsidRPr="008C480D">
        <w:rPr>
          <w:rFonts w:ascii="Times New Roman" w:hAnsi="Times New Roman" w:cs="Times New Roman"/>
          <w:i/>
          <w:iCs/>
          <w:sz w:val="24"/>
          <w:szCs w:val="24"/>
          <w:lang w:val="en-US"/>
        </w:rPr>
        <w:t>Science Research</w:t>
      </w:r>
      <w:r w:rsidRPr="008C480D">
        <w:rPr>
          <w:rFonts w:ascii="Times New Roman" w:hAnsi="Times New Roman" w:cs="Times New Roman"/>
          <w:sz w:val="24"/>
          <w:szCs w:val="24"/>
          <w:lang w:val="en-US"/>
        </w:rPr>
        <w:t xml:space="preserve">, </w:t>
      </w:r>
      <w:r w:rsidRPr="008C480D">
        <w:rPr>
          <w:rFonts w:ascii="Times New Roman" w:hAnsi="Times New Roman" w:cs="Times New Roman"/>
          <w:i/>
          <w:iCs/>
          <w:sz w:val="24"/>
          <w:szCs w:val="24"/>
          <w:lang w:val="en-US"/>
        </w:rPr>
        <w:t>19</w:t>
      </w:r>
      <w:r w:rsidRPr="008C480D">
        <w:rPr>
          <w:rFonts w:ascii="Times New Roman" w:hAnsi="Times New Roman" w:cs="Times New Roman"/>
          <w:sz w:val="24"/>
          <w:szCs w:val="24"/>
          <w:lang w:val="en-US"/>
        </w:rPr>
        <w:t>, 153 – 174.</w:t>
      </w:r>
    </w:p>
    <w:p w14:paraId="1380789E" w14:textId="77777777" w:rsidR="0071700A" w:rsidRDefault="0071700A" w:rsidP="0071700A">
      <w:pPr>
        <w:spacing w:after="0" w:line="240" w:lineRule="auto"/>
        <w:jc w:val="both"/>
        <w:rPr>
          <w:rFonts w:ascii="Times New Roman" w:hAnsi="Times New Roman" w:cs="Times New Roman"/>
          <w:sz w:val="24"/>
          <w:szCs w:val="24"/>
          <w:lang w:val="en-US"/>
        </w:rPr>
      </w:pPr>
    </w:p>
    <w:p w14:paraId="42A00E14" w14:textId="77777777"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r w:rsidRPr="00644EB3">
        <w:rPr>
          <w:rFonts w:ascii="Times New Roman" w:hAnsi="Times New Roman" w:cs="Times New Roman"/>
          <w:sz w:val="24"/>
          <w:szCs w:val="24"/>
        </w:rPr>
        <w:t>Wiik</w:t>
      </w:r>
      <w:proofErr w:type="spellEnd"/>
      <w:r w:rsidRPr="00644EB3">
        <w:rPr>
          <w:rFonts w:ascii="Times New Roman" w:hAnsi="Times New Roman" w:cs="Times New Roman"/>
          <w:sz w:val="24"/>
          <w:szCs w:val="24"/>
        </w:rPr>
        <w:t xml:space="preserve">, K. A., Bernhardt, E., &amp; Noack, T. (2009). </w:t>
      </w:r>
      <w:r w:rsidRPr="00FD1130">
        <w:rPr>
          <w:rFonts w:ascii="Times New Roman" w:hAnsi="Times New Roman" w:cs="Times New Roman"/>
          <w:sz w:val="24"/>
          <w:szCs w:val="24"/>
          <w:lang w:val="en-US"/>
        </w:rPr>
        <w:t xml:space="preserve">A study of commitment and relationship quality in Sweden and Norway. </w:t>
      </w:r>
      <w:r w:rsidRPr="00935020">
        <w:rPr>
          <w:rFonts w:ascii="Times New Roman" w:hAnsi="Times New Roman" w:cs="Times New Roman"/>
          <w:i/>
          <w:iCs/>
          <w:sz w:val="24"/>
          <w:szCs w:val="24"/>
        </w:rPr>
        <w:t xml:space="preserve">Journal </w:t>
      </w:r>
      <w:proofErr w:type="spellStart"/>
      <w:r w:rsidRPr="00935020">
        <w:rPr>
          <w:rFonts w:ascii="Times New Roman" w:hAnsi="Times New Roman" w:cs="Times New Roman"/>
          <w:i/>
          <w:iCs/>
          <w:sz w:val="24"/>
          <w:szCs w:val="24"/>
        </w:rPr>
        <w:t>of</w:t>
      </w:r>
      <w:proofErr w:type="spellEnd"/>
      <w:r w:rsidRPr="00935020">
        <w:rPr>
          <w:rFonts w:ascii="Times New Roman" w:hAnsi="Times New Roman" w:cs="Times New Roman"/>
          <w:i/>
          <w:iCs/>
          <w:sz w:val="24"/>
          <w:szCs w:val="24"/>
        </w:rPr>
        <w:t xml:space="preserve"> </w:t>
      </w:r>
      <w:proofErr w:type="spellStart"/>
      <w:r w:rsidRPr="00935020">
        <w:rPr>
          <w:rFonts w:ascii="Times New Roman" w:hAnsi="Times New Roman" w:cs="Times New Roman"/>
          <w:i/>
          <w:iCs/>
          <w:sz w:val="24"/>
          <w:szCs w:val="24"/>
        </w:rPr>
        <w:t>Marriage</w:t>
      </w:r>
      <w:proofErr w:type="spellEnd"/>
      <w:r w:rsidRPr="00935020">
        <w:rPr>
          <w:rFonts w:ascii="Times New Roman" w:hAnsi="Times New Roman" w:cs="Times New Roman"/>
          <w:i/>
          <w:iCs/>
          <w:sz w:val="24"/>
          <w:szCs w:val="24"/>
        </w:rPr>
        <w:t xml:space="preserve"> </w:t>
      </w:r>
      <w:proofErr w:type="spellStart"/>
      <w:r w:rsidRPr="00935020">
        <w:rPr>
          <w:rFonts w:ascii="Times New Roman" w:hAnsi="Times New Roman" w:cs="Times New Roman"/>
          <w:i/>
          <w:iCs/>
          <w:sz w:val="24"/>
          <w:szCs w:val="24"/>
        </w:rPr>
        <w:t>and</w:t>
      </w:r>
      <w:proofErr w:type="spellEnd"/>
      <w:r w:rsidRPr="00935020">
        <w:rPr>
          <w:rFonts w:ascii="Times New Roman" w:hAnsi="Times New Roman" w:cs="Times New Roman"/>
          <w:i/>
          <w:iCs/>
          <w:sz w:val="24"/>
          <w:szCs w:val="24"/>
        </w:rPr>
        <w:t xml:space="preserve"> Family</w:t>
      </w:r>
      <w:r w:rsidRPr="00935020">
        <w:rPr>
          <w:rFonts w:ascii="Times New Roman" w:hAnsi="Times New Roman" w:cs="Times New Roman"/>
          <w:sz w:val="24"/>
          <w:szCs w:val="24"/>
        </w:rPr>
        <w:t xml:space="preserve">, </w:t>
      </w:r>
      <w:r w:rsidRPr="00935020">
        <w:rPr>
          <w:rFonts w:ascii="Times New Roman" w:hAnsi="Times New Roman" w:cs="Times New Roman"/>
          <w:i/>
          <w:iCs/>
          <w:sz w:val="24"/>
          <w:szCs w:val="24"/>
        </w:rPr>
        <w:t>71</w:t>
      </w:r>
      <w:r w:rsidRPr="00935020">
        <w:rPr>
          <w:rFonts w:ascii="Times New Roman" w:hAnsi="Times New Roman" w:cs="Times New Roman"/>
          <w:sz w:val="24"/>
          <w:szCs w:val="24"/>
        </w:rPr>
        <w:t>(3), 465-477.</w:t>
      </w:r>
    </w:p>
    <w:p w14:paraId="1148F673" w14:textId="77777777" w:rsidR="0071700A" w:rsidRPr="008C480D" w:rsidRDefault="0071700A" w:rsidP="0071700A">
      <w:pPr>
        <w:spacing w:after="0" w:line="240" w:lineRule="auto"/>
        <w:jc w:val="both"/>
        <w:rPr>
          <w:rFonts w:ascii="Times New Roman" w:hAnsi="Times New Roman" w:cs="Times New Roman"/>
          <w:sz w:val="24"/>
          <w:szCs w:val="24"/>
          <w:lang w:val="en-US"/>
        </w:rPr>
      </w:pPr>
    </w:p>
    <w:p w14:paraId="372363CF" w14:textId="77777777" w:rsidR="0071700A" w:rsidRPr="008C480D" w:rsidRDefault="0071700A" w:rsidP="0071700A">
      <w:pPr>
        <w:spacing w:after="0" w:line="240" w:lineRule="auto"/>
        <w:jc w:val="both"/>
        <w:rPr>
          <w:rFonts w:ascii="Times New Roman" w:hAnsi="Times New Roman" w:cs="Times New Roman"/>
          <w:sz w:val="24"/>
          <w:szCs w:val="24"/>
          <w:lang w:val="en-US"/>
        </w:rPr>
      </w:pPr>
      <w:r w:rsidRPr="008C480D">
        <w:rPr>
          <w:rFonts w:ascii="Times New Roman" w:hAnsi="Times New Roman" w:cs="Times New Roman"/>
          <w:sz w:val="24"/>
          <w:szCs w:val="24"/>
          <w:lang w:val="en-US"/>
        </w:rPr>
        <w:t xml:space="preserve">Zhang, H., Ho, P. S. Y. &amp; Yip, P. S. F. (2012). Does similarity breed marital and sexual satisfaction? </w:t>
      </w:r>
      <w:r w:rsidRPr="008C480D">
        <w:rPr>
          <w:rFonts w:ascii="Times New Roman" w:hAnsi="Times New Roman" w:cs="Times New Roman"/>
          <w:i/>
          <w:iCs/>
          <w:sz w:val="24"/>
          <w:szCs w:val="24"/>
          <w:lang w:val="en-US"/>
        </w:rPr>
        <w:t>Journal of Sex Research, 49</w:t>
      </w:r>
      <w:r w:rsidRPr="008C480D">
        <w:rPr>
          <w:rFonts w:ascii="Times New Roman" w:hAnsi="Times New Roman" w:cs="Times New Roman"/>
          <w:sz w:val="24"/>
          <w:szCs w:val="24"/>
          <w:lang w:val="en-US"/>
        </w:rPr>
        <w:t>(6), 583–593.</w:t>
      </w:r>
    </w:p>
    <w:p w14:paraId="63B8C15B" w14:textId="77777777" w:rsidR="00EF71F0" w:rsidRDefault="00EF71F0" w:rsidP="00A646FA">
      <w:pPr>
        <w:spacing w:after="0" w:line="240" w:lineRule="auto"/>
        <w:jc w:val="both"/>
        <w:rPr>
          <w:rFonts w:ascii="Times New Roman" w:hAnsi="Times New Roman" w:cs="Times New Roman"/>
          <w:sz w:val="24"/>
          <w:szCs w:val="24"/>
          <w:lang w:val="en-US"/>
        </w:rPr>
      </w:pPr>
    </w:p>
    <w:p w14:paraId="41DEB300" w14:textId="77777777" w:rsidR="00EF71F0" w:rsidRDefault="00EF71F0" w:rsidP="00A646FA">
      <w:pPr>
        <w:spacing w:after="0" w:line="240" w:lineRule="auto"/>
        <w:jc w:val="both"/>
        <w:rPr>
          <w:rFonts w:ascii="Times New Roman" w:hAnsi="Times New Roman" w:cs="Times New Roman"/>
          <w:sz w:val="24"/>
          <w:szCs w:val="24"/>
          <w:lang w:val="en-US"/>
        </w:rPr>
      </w:pPr>
    </w:p>
    <w:p w14:paraId="1785D2E8" w14:textId="77777777" w:rsidR="00EF71F0" w:rsidRDefault="00EF71F0" w:rsidP="00A646FA">
      <w:pPr>
        <w:spacing w:after="0" w:line="240" w:lineRule="auto"/>
        <w:jc w:val="both"/>
        <w:rPr>
          <w:rFonts w:ascii="Times New Roman" w:hAnsi="Times New Roman" w:cs="Times New Roman"/>
          <w:sz w:val="24"/>
          <w:szCs w:val="24"/>
          <w:lang w:val="en-US"/>
        </w:rPr>
      </w:pPr>
    </w:p>
    <w:p w14:paraId="03F8C1D6" w14:textId="77777777" w:rsidR="00EF71F0" w:rsidRDefault="00EF71F0" w:rsidP="00A646FA">
      <w:pPr>
        <w:spacing w:after="0" w:line="240" w:lineRule="auto"/>
        <w:jc w:val="both"/>
        <w:rPr>
          <w:rFonts w:ascii="Times New Roman" w:hAnsi="Times New Roman" w:cs="Times New Roman"/>
          <w:sz w:val="24"/>
          <w:szCs w:val="24"/>
          <w:lang w:val="en-US"/>
        </w:rPr>
      </w:pPr>
    </w:p>
    <w:p w14:paraId="7930E104" w14:textId="77777777" w:rsidR="00EF71F0" w:rsidRDefault="00EF71F0" w:rsidP="00A646FA">
      <w:pPr>
        <w:spacing w:after="0" w:line="240" w:lineRule="auto"/>
        <w:jc w:val="both"/>
        <w:rPr>
          <w:rFonts w:ascii="Times New Roman" w:hAnsi="Times New Roman" w:cs="Times New Roman"/>
          <w:sz w:val="24"/>
          <w:szCs w:val="24"/>
          <w:lang w:val="en-US"/>
        </w:rPr>
      </w:pPr>
    </w:p>
    <w:p w14:paraId="63355215" w14:textId="77777777" w:rsidR="00EF71F0" w:rsidRDefault="00EF71F0" w:rsidP="00A646FA">
      <w:pPr>
        <w:spacing w:after="0" w:line="240" w:lineRule="auto"/>
        <w:jc w:val="both"/>
        <w:rPr>
          <w:rFonts w:ascii="Times New Roman" w:hAnsi="Times New Roman" w:cs="Times New Roman"/>
          <w:sz w:val="24"/>
          <w:szCs w:val="24"/>
          <w:lang w:val="en-US"/>
        </w:rPr>
      </w:pPr>
    </w:p>
    <w:p w14:paraId="0F9AE4BF" w14:textId="77777777" w:rsidR="00EF71F0" w:rsidRDefault="00EF71F0" w:rsidP="00A646FA">
      <w:pPr>
        <w:spacing w:after="0" w:line="240" w:lineRule="auto"/>
        <w:jc w:val="both"/>
        <w:rPr>
          <w:rFonts w:ascii="Times New Roman" w:hAnsi="Times New Roman" w:cs="Times New Roman"/>
          <w:sz w:val="24"/>
          <w:szCs w:val="24"/>
          <w:lang w:val="en-US"/>
        </w:rPr>
      </w:pPr>
    </w:p>
    <w:p w14:paraId="44462331" w14:textId="77777777" w:rsidR="00EF71F0" w:rsidRDefault="00EF71F0" w:rsidP="00A646FA">
      <w:pPr>
        <w:spacing w:after="0" w:line="240" w:lineRule="auto"/>
        <w:jc w:val="both"/>
        <w:rPr>
          <w:rFonts w:ascii="Times New Roman" w:hAnsi="Times New Roman" w:cs="Times New Roman"/>
          <w:sz w:val="24"/>
          <w:szCs w:val="24"/>
          <w:lang w:val="en-US"/>
        </w:rPr>
      </w:pPr>
    </w:p>
    <w:p w14:paraId="51C0E44B" w14:textId="77777777" w:rsidR="00EF71F0" w:rsidRDefault="00EF71F0" w:rsidP="00A646FA">
      <w:pPr>
        <w:spacing w:after="0" w:line="240" w:lineRule="auto"/>
        <w:jc w:val="both"/>
        <w:rPr>
          <w:rFonts w:ascii="Times New Roman" w:hAnsi="Times New Roman" w:cs="Times New Roman"/>
          <w:sz w:val="24"/>
          <w:szCs w:val="24"/>
          <w:lang w:val="en-US"/>
        </w:rPr>
      </w:pPr>
    </w:p>
    <w:p w14:paraId="7002F4C0" w14:textId="77777777" w:rsidR="00EF71F0" w:rsidRDefault="00EF71F0" w:rsidP="00A646FA">
      <w:pPr>
        <w:spacing w:after="0" w:line="240" w:lineRule="auto"/>
        <w:jc w:val="both"/>
        <w:rPr>
          <w:rFonts w:ascii="Times New Roman" w:hAnsi="Times New Roman" w:cs="Times New Roman"/>
          <w:sz w:val="24"/>
          <w:szCs w:val="24"/>
          <w:lang w:val="en-US"/>
        </w:rPr>
      </w:pPr>
    </w:p>
    <w:p w14:paraId="3C744BFB" w14:textId="77777777" w:rsidR="00A719AD" w:rsidRPr="00035791" w:rsidRDefault="00A719AD" w:rsidP="00035791">
      <w:pPr>
        <w:spacing w:after="0" w:line="480" w:lineRule="auto"/>
        <w:jc w:val="both"/>
        <w:rPr>
          <w:rFonts w:ascii="Times New Roman" w:hAnsi="Times New Roman" w:cs="Times New Roman"/>
          <w:sz w:val="24"/>
          <w:lang w:val="en-US"/>
        </w:rPr>
      </w:pPr>
    </w:p>
    <w:sectPr w:rsidR="00A719AD" w:rsidRPr="0003579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dde, Ansgar" w:date="2018-03-28T17:28:00Z" w:initials="HA">
    <w:p w14:paraId="74ED286C" w14:textId="77777777" w:rsidR="00F54B9D" w:rsidRDefault="00F54B9D">
      <w:pPr>
        <w:pStyle w:val="Kommentartext"/>
      </w:pPr>
      <w:r>
        <w:rPr>
          <w:rStyle w:val="Kommentarzeichen"/>
        </w:rPr>
        <w:annotationRef/>
      </w:r>
      <w:r>
        <w:t xml:space="preserve">Ist zwar ein schönes </w:t>
      </w:r>
      <w:proofErr w:type="gramStart"/>
      <w:r>
        <w:t>Zitat..</w:t>
      </w:r>
      <w:proofErr w:type="gramEnd"/>
      <w:r>
        <w:t xml:space="preserve"> ;-) </w:t>
      </w:r>
      <w:r>
        <w:br/>
        <w:t>Aber ich würde eher nicht mit einem Zitat anfangen.</w:t>
      </w:r>
    </w:p>
  </w:comment>
  <w:comment w:id="1" w:author="Hudde, Ansgar" w:date="2018-03-28T17:59:00Z" w:initials="HA">
    <w:p w14:paraId="4934AF92" w14:textId="77777777" w:rsidR="00F34CB7" w:rsidRDefault="00F34CB7">
      <w:pPr>
        <w:pStyle w:val="Kommentartext"/>
      </w:pPr>
      <w:r>
        <w:rPr>
          <w:rStyle w:val="Kommentarzeichen"/>
        </w:rPr>
        <w:annotationRef/>
      </w:r>
      <w:r>
        <w:t>Generell würde ich mich im Aufbau und beim theoretischen Teil halbwegs an Keizer&amp;Komter,2015 im JMF orientieren.</w:t>
      </w:r>
    </w:p>
  </w:comment>
  <w:comment w:id="2" w:author="Hudde, Ansgar" w:date="2018-03-28T17:32:00Z" w:initials="HA">
    <w:p w14:paraId="05404318" w14:textId="77777777" w:rsidR="003B7352" w:rsidRDefault="003B7352">
      <w:pPr>
        <w:pStyle w:val="Kommentartext"/>
      </w:pPr>
      <w:r>
        <w:rPr>
          <w:rStyle w:val="Kommentarzeichen"/>
        </w:rPr>
        <w:annotationRef/>
      </w:r>
      <w:r>
        <w:t xml:space="preserve">Was heißt </w:t>
      </w:r>
      <w:proofErr w:type="spellStart"/>
      <w:r>
        <w:t>important</w:t>
      </w:r>
      <w:proofErr w:type="spellEnd"/>
      <w:r>
        <w:t>?</w:t>
      </w:r>
    </w:p>
    <w:p w14:paraId="0D5A9509" w14:textId="77777777" w:rsidR="003B7352" w:rsidRDefault="003B7352">
      <w:pPr>
        <w:pStyle w:val="Kommentartext"/>
      </w:pPr>
      <w:r>
        <w:t xml:space="preserve">Relevant für Beziehungsqualität </w:t>
      </w:r>
      <w:proofErr w:type="spellStart"/>
      <w:r>
        <w:t>etc</w:t>
      </w:r>
      <w:proofErr w:type="spellEnd"/>
      <w:r>
        <w:t>?</w:t>
      </w:r>
    </w:p>
    <w:p w14:paraId="67143F47" w14:textId="77777777" w:rsidR="003B7352" w:rsidRDefault="003B7352">
      <w:pPr>
        <w:pStyle w:val="Kommentartext"/>
      </w:pPr>
    </w:p>
    <w:p w14:paraId="0ECC6BCD" w14:textId="77777777" w:rsidR="003B7352" w:rsidRDefault="003B7352">
      <w:pPr>
        <w:pStyle w:val="Kommentartext"/>
      </w:pPr>
      <w:r>
        <w:t>Vielleicht neutraler formulieren, z.B.:</w:t>
      </w:r>
    </w:p>
    <w:p w14:paraId="53504541" w14:textId="77777777" w:rsidR="003B7352" w:rsidRDefault="003B7352">
      <w:pPr>
        <w:pStyle w:val="Kommentartext"/>
      </w:pPr>
    </w:p>
    <w:p w14:paraId="497DA7C7" w14:textId="77777777" w:rsidR="003B7352" w:rsidRPr="003B7352" w:rsidRDefault="003B7352">
      <w:pPr>
        <w:pStyle w:val="Kommentartext"/>
        <w:rPr>
          <w:lang w:val="en-US"/>
        </w:rPr>
      </w:pPr>
      <w:r w:rsidRPr="003B7352">
        <w:rPr>
          <w:lang w:val="en-US"/>
        </w:rPr>
        <w:t>Sociologists have mainly studied homogamy in education, religion, social status, and ethnicity.</w:t>
      </w:r>
    </w:p>
  </w:comment>
  <w:comment w:id="3" w:author="Hudde, Ansgar" w:date="2018-03-28T17:31:00Z" w:initials="HA">
    <w:p w14:paraId="749A5CF9" w14:textId="77777777" w:rsidR="00F54B9D" w:rsidRDefault="00F54B9D">
      <w:pPr>
        <w:pStyle w:val="Kommentartext"/>
      </w:pPr>
      <w:r>
        <w:rPr>
          <w:rStyle w:val="Kommentarzeichen"/>
        </w:rPr>
        <w:annotationRef/>
      </w:r>
      <w:r>
        <w:t xml:space="preserve">Schwartz (2013) zählt auf jeden Fall zu den meistzitierten aktuellen Quellen zum Thema </w:t>
      </w:r>
      <w:proofErr w:type="spellStart"/>
      <w:r>
        <w:t>Homogamie</w:t>
      </w:r>
      <w:proofErr w:type="spellEnd"/>
      <w:r>
        <w:t>.</w:t>
      </w:r>
    </w:p>
    <w:p w14:paraId="60EDBAEF" w14:textId="77777777" w:rsidR="003B7352" w:rsidRDefault="003B7352">
      <w:pPr>
        <w:pStyle w:val="Kommentartext"/>
      </w:pPr>
      <w:r>
        <w:t xml:space="preserve">Das Buch von </w:t>
      </w:r>
      <w:proofErr w:type="spellStart"/>
      <w:r>
        <w:t>Esping</w:t>
      </w:r>
      <w:proofErr w:type="spellEnd"/>
      <w:r>
        <w:t>-Andersen passt meiner Meinung nach nicht ideal</w:t>
      </w:r>
    </w:p>
  </w:comment>
  <w:comment w:id="7" w:author="Hudde, Ansgar" w:date="2018-03-28T17:34:00Z" w:initials="HA">
    <w:p w14:paraId="1B29540B" w14:textId="77777777" w:rsidR="003B7352" w:rsidRDefault="003B7352">
      <w:pPr>
        <w:pStyle w:val="Kommentartext"/>
      </w:pPr>
      <w:r>
        <w:rPr>
          <w:rStyle w:val="Kommentarzeichen"/>
        </w:rPr>
        <w:annotationRef/>
      </w:r>
      <w:r>
        <w:t>In einem anderen Paper, an dem ich gerade schreibe, habe ich eine Liste von Quellen zum Thema Ähnlichkeit (nicht nur in psychologischer Hinsicht) &amp; Beziehungszufriedenheit:</w:t>
      </w:r>
    </w:p>
    <w:p w14:paraId="1B89EF15" w14:textId="77777777" w:rsidR="003B7352" w:rsidRDefault="003B7352">
      <w:pPr>
        <w:pStyle w:val="Kommentartext"/>
      </w:pPr>
    </w:p>
    <w:p w14:paraId="15A5BE3D" w14:textId="77777777" w:rsidR="003B7352" w:rsidRDefault="003B7352">
      <w:pPr>
        <w:pStyle w:val="Kommentartext"/>
      </w:pPr>
      <w:r w:rsidRPr="003B7352">
        <w:rPr>
          <w:lang w:val="en-US"/>
        </w:rPr>
        <w:t xml:space="preserve">„A number of studies found that couple-dissimilarity on various traits, such as race/ethnicity, education, personality, religion, is associated with lower relationship satisfaction and stability </w:t>
      </w:r>
      <w:r>
        <w:fldChar w:fldCharType="begin" w:fldLock="1"/>
      </w:r>
      <w:r w:rsidRPr="003B7352">
        <w:rPr>
          <w:lang w:val="en-US"/>
        </w:rPr>
        <w:instrText xml:space="preserve">ADDIN CSL_CITATION { "citationItems" : [ { "id" : "ITEM-1", "itemData" : { "DOI" : "10.1111/j.1741-3737.2007.00397.x", "ISSN" : "1741-3737", "author" : [ { "dropping-particle" : "", "family" : "Clarkwest", "given" : "Andrew", "non-dropping-particle" : "", "parse-names" : false, "suffix" : "" } ], "container-title" : "Journal of Marriage and Family", "id" : "ITEM-1", "issue" : "3", "issued" : { "date-parts" : [ [ "2007" ] ] }, "page" : "639-653", "publisher" : "Wiley Online Library", "title" : "Spousal dissimilarity, race, and marital dissolution", "type" : "article-journal", "volume" : "69" }, "uris" : [ "http://www.mendeley.com/documents/?uuid=21127094-4600-4215-958b-7741ab63f520" ] }, { "id" : "ITEM-2", "itemData" : { "DOI" : "10.1037/0022-3514.88.2.304", "ISSN" : "1939-1315", "author" : [ { "dropping-particle" : "", "family" : "Luo", "given" : "Shanhong", "non-dropping-particle" : "", "parse-names" : false, "suffix" : "" }, { "dropping-particle" : "", "family" : "Klohnen", "given" : "Eva C", "non-dropping-particle" : "", "parse-names" : false, "suffix" : "" } ], "container-title" : "Journal of personality and social psychology", "id" : "ITEM-2", "issue" : "2", "issued" : { "date-parts" : [ [ "2005" ] ] }, "page" : "304", "publisher" : "American Psychological Association", "title" : "Assortative mating and marital quality in newlyweds: A couple-centered approach", "type" : "article-journal", "volume" : "88" }, "uris" : [ "http://www.mendeley.com/documents/?uuid=48a128e4-a9fc-4c96-b3aa-4bac07e5e6f8" ] }, { "id" : "ITEM-3", "itemData" : { "DOI" : "10.1111/j.1741-3737.2006.00253.x", "ISSN" : "1741-3737", "author" : [ { "dropping-particle" : "", "family" : "Myers", "given" : "Scott M", "non-dropping-particle" : "", "parse-names" : false, "suffix" : "" } ], "container-title" : "Journal of Marriage and Family", "id" : "ITEM-3", "issue" : "2", "issued" : { "date-parts" : [ [ "2006" ] ] }, "page" : "292-304", "publisher" : "Wiley Online Library", "title" : "Religious homogamy and marital quality: Historical and generational patterns, 1980\u20131997", "type" : "article-journal", "volume" : "68" }, "uris" : [ "http://www.mendeley.com/documents/?uuid=843b6f79-81b3-4c02-b399-0dd8acb3eca8" ] }, { "id" : "ITEM-4", "itemData" : { "DOI" : "10.1111/j.1741-3729.2008.00491.x", "ISBN" : "1741-3729", "ISSN" : "01976664", "abstract" : "The literature on interracial families has examined social stigmas attached to interracial relationships but has not thoroughly documented whether crossing racial boundaries increases the risk of divorce. Using the 2002 National Survey of Family Growth (Cycle VI), we compare the likelihood of divorce for interracial couples to that of same-race couples. Comparisons across marriage cohorts reveal that, overall, interracial couples have higher </w:instrText>
      </w:r>
      <w:r>
        <w:instrText xml:space="preserve">rates of divorce, particularly for those marrying during the late-1980s. We also find race and gender variation. Compared to White/White couples, White female/Black male, and White female/Asian male marriages were more prone to divorce; meanwhile, those involving non-White females and White males and Hispanics and non-Hispanic persons had similar or lower risks of divorce. Key", "author" : [ { "dropping-particle" : "", "family" : "Bratter", "given" : "Jenifer L.", "non-dropping-particle" : "", "parse-names" : false, "suffix" : "" }, { "dropping-particle" : "", "family" : "King", "given" : "Rosalind B.", "non-dropping-particle" : "", "parse-names" : false, "suffix" : "" } ], "container-title" : "Family Relations", "id" : "ITEM-4", "issue" : "2", "issued" : { "date-parts" : [ [ "2008" ] ] }, "page" : "160-171", "title" : "\"But will it last?\": Marital instability among interracial and same-race couples", "type" : "article-journal", "volume" : "57" }, "uris" : [ "http://www.mendeley.com/documents/?uuid=c430ddbe-e648-41d8-b5be-20888044c762" ] }, { "id" : "ITEM-5", "itemData" : { "DOI" : "10.1146/annurev-soc-071312-145544", "author" : [ { "dropping-particle" : "", "family" : "Schwartz", "given" : "Christine R", "non-dropping-particle" : "", "parse-names" : false, "suffix" : "" } ], "container-title" : "Annual Review of Sociology", "id" : "ITEM-5", "issued" : { "date-parts" : [ [ "2013" ] ] }, "page" : "451-470", "publisher" : "Annual Reviews", "title" : "Trends and variation in assortative mating: Causes and consequences", "type" : "article-journal", "volume" : "39" }, "uris" : [ "http://www.mendeley.com/documents/?uuid=8b92af60-eab1-4644-a406-890a2fc1bcd6" ] }, { "id" : "ITEM-6", "itemData" : { "DOI" : "10.1016/j.ssresearch.2004.10.001", "ISBN" : "0049-089X", "ISSN" : "0049089X", "abstract" : "Using data from the National Longitudinal Study of Adolescent Health (or Add Health), a nationally representative sample of adolescents in 1994-1995, we compare the stability of interracial and intraracial dating relationships among white, black, Hispanic, Asian, and Native American adolescents by using Cox Regression Models and Multiple Imputation techniques that correct for missing data problems. We find that adolescents who are involved in interracial relationships are more likely to terminate their relationships than their counterparts involved in intraracial relationships even after we adjust for individual, relationship and social network factors. Without Multiple Imputation techniques for missing data, we find no difference in relationship stability between interracial and intraracial couples. We demonstrate that adolescents involved in interracial romance are less likely to reveal their relationships to their families, to the public eye and less likely to meet their partners' parents. These patterns suggest that interracial relationships are less likely than intraracial relationships to be supported by significant others. \u00a9 2004 Elsevier Inc. All rights reserved.", "author" : [ { "dropping-particle" : "", "family" : "Wang", "given" : "Hongyu", "non-dropping-particle" : "", "parse-names" : false, "suffix" : "" }, { "dropping-particle" : "", "family" : "Kao", "given" : "Grace", "non-dropping-particle" : "", "parse-names" : false, "suffix" : "" }, { "dropping-particle" : "", "family" : "Joyner", "given" : "Kara", "non-dropping-particle" : "", "parse-names" : false, "suffix" : "" } ], "container-title" : "Social Science Research", "id" : "ITEM-6", "issue" : "2", "issued" : { "date-parts" : [ [ "2006" ] ] }, "page" : "435-453", "title" : "Stability of interracial and intraracial romantic relationships among adolescents", "type" : "article-journal", "volume" : "35" }, "uris" : [ "http://www.mendeley.com/documents/?uuid=db2d5b78-79f4-4659-ba0e-d251a0279a18" ] }, { "id" : "ITEM-7", "itemData" : { "DOI" : "10.1080/0032472052000332719", "ISBN" : "0032-4728", "ISSN" : "00324728", "PMID" : "15764135", "abstract" : "A textbook hypothesis about divorce is that heterogamous marriages are more likely to end in divorce than homogamous marriages. We analyse vital statistics on the population of the Netherlands, which provide a unique and powerful opportunity to test this hypothesis. All marriages formed between 1974 and 1984 (nearly 1 million marriages) are traced in the divorce records and multivariate logistic regression models are used to analyse the effects on divorce of heterogamy in religion and national origin. Our analyses confirm the hypothesis for marriages that cross the Protestant-Catholic or the Jewish-Gentile boundary. Heterogamy effects are weaker for marriages involving Protestants or unaffiliated persons. Marriages between Dutch and other nationalities have a higher risk of divorce, the more so the greater the cultural differences between the two groups. Overall, the evidence supports the view that, in the Netherlands, new group boundaries are more difficult to cross than old group boundaries.", "author" : [ { "dropping-particle" : "", "family" : "Kalmijn", "given" : "Matthijs", "non-dropping-particle" : "", "parse-names" : false, "suffix" : "" }, { "dropping-particle" : "", "family" : "Graaf", "given" : "Paul M.", "non-dropping-particle" : "de", "parse-names" : false, "suffix" : "" }, { "dropping-particle" : "", "family" : "Janssen", "given" : "Jacques P.G.", "non-dropping-particle" : "", "parse-names" : false, "suffix" : "" } ], "container-title" : "Population Studies", "id" : "ITEM-7", "issue" : "1", "issued" : { "date-parts" : [ [ "2005" ] ] }, "page" : "71-85", "title" : "Intermarriage and the risk of divorce in the Netherlands: The effects of differences in religion and in nationality, 1974-94", "type" : "article-journal", "volume" : "59" }, "uris" : [ "http://www.mendeley.com/documents/?uuid=57d32d04-2d3b-41ec-881b-aa3ee6f764bc" ] }, { "id" : "ITEM-8", "itemData" : { "DOI" : "10.1007/s13524-012-0144-6", "ISSN" : "1533-7790", "abstract" : "The extent of marital sorting by socioeconomic background has implications for the intergenerational transmission of inequality, the role of marriage as a mechanism for social mobility, and the extent of cross-group interactions within a society. However, studies of assortative mating have disproportionately focused on spouses\u2019 education, rather than their social origins. Using data from the Panel Study of Income Dynamics (PSID), and exploiting the unique genealogical design of the data set, we study the degree to which spouses sort on the basis of parental wealth. We find that the estimated correlation in parental wealth among married spouses, after controlling for race and age, is about .4. Importantly, we show that controlling for spousal education explains only one-quarter of sorting based on parental wealth. We show that our results are robust to accounting for measurement error in spousal reports of parental wealth and for selection into and out of marriage.", "author" : [ { "dropping-particle" : "", "family" : "Charles", "given" : "Kerwin Kofi", "non-dropping-particle" : "", "parse-names" : false, "suffix" : "" }, { "dropping-particle" : "", "family" : "Hurst", "given" : "Erik", "non-dropping-particle" : "", "parse-names" : false, "suffix" : "" }, { "dropping-particle" : "", "family" : "Killewald", "given" : "Alexandra", "non-dropping-particle" : "", "parse-names" : false, "suffix" : "" } ], "container-title" : "Demography", "id" : "ITEM-8", "issue" : "1", "issued" : { "date-parts" : [ [ "2013" ] ] }, "page" : "51-70", "title" : "Marital Sorting and Parental Wealth", "type" : "article-journal", "volume" : "50" }, "uris" : [ "http://www.mendeley.com/documents/?uuid=273e2e38-07ec-4d5e-92a2-5f1d341707cd" ] }, { "id" : "ITEM-9", "itemData" : { "DOI" : "10.2307/2061647", "ISSN" : "1533-7790", "abstract" : "Using data from the 1987\u20131988 National Survey of Families and Households, this paper studies the role of the religious composition of unions as a determinant of marital stability. With the exceptions of Mormons and individuals with no religious identification, stability is found to be remarkably similar across the various types of homogamous unions. Consistent with the notion that religion is a complementary marital trait, interfaith unions have generally higher rates of dissolution than intrafaith unions. The destabilizing effect of out-marriage varies inversely with the similarity in beliefs and practices of the two religions as well as with the mutual tolerance embodied in their respective doctrines. The results also suggest that religious compatibility between spouses at the time of marriage has a large influence on marital stability, rivaling in magnitude that of age at marriage and, at least for Protestants and Catholics, dominating any adverse effects of differences in religious background.", </w:instrText>
      </w:r>
      <w:r w:rsidRPr="003F57E3">
        <w:instrText>"author" : [ { "dropping-particle" : "", "family" : "Lehrer", "given" : "Evelyn L", "non-dropping-particle" : "", "parse-names" : false, "suffix" : "" }, { "dropping-particle" : "", "family" : "Chiswick", "given" : "Carmel U", "non-dropping-particle" : "", "parse-names" : false, "suffix" : "" } ], "container-title" : "Demography", "id" : "ITEM-9", "issue" : "3", "issued" : { "date-parts" : [ [ "1993" ] ] }, "page" : "385-404", "title" : "Religion as a determinant of marital stability", "type" : "article-journal", "volume" : "30" }, "uris" : [ "http://www.mendeley.com/documents/?uuid=5905855b-2d66-4dbc-805d-6b148bf2d00a" ] } ], "mendeley" : { "formattedCitation" : "(Bratter &amp; King, 2008; Charles, Hurst, &amp; Killewald, 2013; Clarkwest, 2007; Kalmijn, de Graaf, &amp; Janssen, 2005; Lehrer &amp; Chiswick, 1993; Luo &amp; Klohnen, 2005; Myers, 2006; Schwartz, 2013; Wang, Kao, &amp; Joyner, 2006)", "plainTextFormattedCitation" : "(Bratter &amp; King, 2008; Charles, Hurst, &amp; Killewald, 2013; Clarkwest, 2007; Kalmijn, de Graaf, &amp; Janssen, 2005; Lehrer &amp; Chiswick, 1993; Luo &amp; Klohnen, 2005; Myers, 2006; Schwartz, 2013; Wang, Kao, &amp; Joyner, 2006)", "previouslyFormattedCitation" : "(Bratter &amp; King, 2008; Charles, Hurst, &amp; Killewald, 2013; Clarkwest, 2007; Kalmijn, de Graaf, &amp; Janssen, 2005; Lehrer &amp; Chiswick, 1993; Luo &amp; Klohnen, 2005; Myers, 2006; Schwartz, 2013; Wang, Kao, &amp; Joyner, 2006)" }, "properties" : {  }, "schema" : "https://github.com/citation-style-language/schema/raw/master/csl-citation.json" }</w:instrText>
      </w:r>
      <w:r>
        <w:fldChar w:fldCharType="separate"/>
      </w:r>
      <w:r w:rsidRPr="003F57E3">
        <w:rPr>
          <w:noProof/>
        </w:rPr>
        <w:t>(Bratter &amp; King, 2008; Charles, Hurst, &amp; Killewald, 2013; Clarkwest, 2007; Kalmijn, de Graaf, &amp; Janssen, 2005; Lehrer &amp; Chiswick, 1993; Luo &amp; Klohnen, 2005; Myers, 2006; Schwartz, 2013; Wang, Kao, &amp; Joyner, 2006)</w:t>
      </w:r>
      <w:r>
        <w:fldChar w:fldCharType="end"/>
      </w:r>
      <w:r>
        <w:t>“</w:t>
      </w:r>
    </w:p>
  </w:comment>
  <w:comment w:id="8" w:author="Hudde, Ansgar" w:date="2018-03-28T17:39:00Z" w:initials="HA">
    <w:p w14:paraId="127FFA30" w14:textId="77777777" w:rsidR="00800971" w:rsidRDefault="00800971">
      <w:pPr>
        <w:pStyle w:val="Kommentartext"/>
      </w:pPr>
      <w:r>
        <w:rPr>
          <w:rStyle w:val="Kommentarzeichen"/>
        </w:rPr>
        <w:annotationRef/>
      </w:r>
      <w:r>
        <w:t xml:space="preserve">Dazu </w:t>
      </w:r>
      <w:proofErr w:type="spellStart"/>
      <w:r>
        <w:t>bräüchte</w:t>
      </w:r>
      <w:proofErr w:type="spellEnd"/>
      <w:r>
        <w:t xml:space="preserve"> man eine Quellenangabe.</w:t>
      </w:r>
    </w:p>
  </w:comment>
  <w:comment w:id="9" w:author="Hudde, Ansgar" w:date="2018-03-28T17:40:00Z" w:initials="HA">
    <w:p w14:paraId="52ADB69D" w14:textId="77777777" w:rsidR="00800971" w:rsidRDefault="00800971">
      <w:pPr>
        <w:pStyle w:val="Kommentartext"/>
      </w:pPr>
      <w:r>
        <w:rPr>
          <w:rStyle w:val="Kommentarzeichen"/>
        </w:rPr>
        <w:annotationRef/>
      </w:r>
      <w:r>
        <w:t>Was würde fehlen, wenn man diesen Teil weglässt?</w:t>
      </w:r>
    </w:p>
  </w:comment>
  <w:comment w:id="10" w:author="Hudde, Ansgar" w:date="2018-03-28T17:41:00Z" w:initials="HA">
    <w:p w14:paraId="6D438132" w14:textId="1150E585" w:rsidR="00800971" w:rsidRDefault="00800971">
      <w:pPr>
        <w:pStyle w:val="Kommentartext"/>
      </w:pPr>
      <w:r>
        <w:rPr>
          <w:rStyle w:val="Kommentarzeichen"/>
        </w:rPr>
        <w:annotationRef/>
      </w:r>
      <w:r w:rsidR="00B9192E">
        <w:rPr>
          <w:rStyle w:val="Kommentarzeichen"/>
        </w:rPr>
        <w:t>I</w:t>
      </w:r>
      <w:r>
        <w:t>st das eigentlich die zentrale Forschungsfrage bzw. Forschungsmotivation?</w:t>
      </w:r>
    </w:p>
    <w:p w14:paraId="51C04509" w14:textId="77777777" w:rsidR="00800971" w:rsidRDefault="00800971">
      <w:pPr>
        <w:pStyle w:val="Kommentartext"/>
      </w:pPr>
    </w:p>
    <w:p w14:paraId="58255D6F" w14:textId="77777777" w:rsidR="00800971" w:rsidRDefault="00800971">
      <w:pPr>
        <w:pStyle w:val="Kommentartext"/>
        <w:rPr>
          <w:lang w:val="en-US"/>
        </w:rPr>
      </w:pPr>
      <w:r w:rsidRPr="00800971">
        <w:rPr>
          <w:lang w:val="en-US"/>
        </w:rPr>
        <w:t xml:space="preserve">Also: is lower satisfaction among </w:t>
      </w:r>
      <w:r>
        <w:rPr>
          <w:lang w:val="en-US"/>
        </w:rPr>
        <w:t>couples with heterogamous education explained by differences in values and norms?</w:t>
      </w:r>
    </w:p>
    <w:p w14:paraId="2C7E4C22" w14:textId="77777777" w:rsidR="00F34CB7" w:rsidRDefault="00F34CB7">
      <w:pPr>
        <w:pStyle w:val="Kommentartext"/>
        <w:rPr>
          <w:lang w:val="en-US"/>
        </w:rPr>
      </w:pPr>
    </w:p>
    <w:p w14:paraId="043B81E8" w14:textId="55A3947B" w:rsidR="00F34CB7" w:rsidRDefault="00F34CB7">
      <w:pPr>
        <w:pStyle w:val="Kommentartext"/>
      </w:pPr>
      <w:r w:rsidRPr="00F34CB7">
        <w:t xml:space="preserve">Und dann: vielleicht sollte das </w:t>
      </w:r>
      <w:r w:rsidR="00B9192E">
        <w:t>direk</w:t>
      </w:r>
      <w:r w:rsidRPr="00F34CB7">
        <w:t>t in den Titel?</w:t>
      </w:r>
    </w:p>
    <w:p w14:paraId="79F354AE" w14:textId="77777777" w:rsidR="00D0402C" w:rsidRDefault="00D0402C">
      <w:pPr>
        <w:pStyle w:val="Kommentartext"/>
      </w:pPr>
    </w:p>
    <w:p w14:paraId="07048848" w14:textId="77777777" w:rsidR="00D0402C" w:rsidRDefault="00D0402C">
      <w:pPr>
        <w:pStyle w:val="Kommentartext"/>
      </w:pPr>
      <w:r>
        <w:t>Dann würde folgendes Paper als Referenzpunkt hilfreich:</w:t>
      </w:r>
    </w:p>
    <w:p w14:paraId="53ECE961" w14:textId="77777777" w:rsidR="00D0402C" w:rsidRDefault="00D0402C">
      <w:pPr>
        <w:pStyle w:val="Kommentartext"/>
      </w:pPr>
    </w:p>
    <w:p w14:paraId="42C2030F" w14:textId="77777777" w:rsidR="00D0402C" w:rsidRDefault="00D0402C">
      <w:pPr>
        <w:pStyle w:val="Kommentartext"/>
        <w:rPr>
          <w:lang w:val="en-US"/>
        </w:rPr>
      </w:pPr>
      <w:proofErr w:type="spellStart"/>
      <w:r w:rsidRPr="00D0402C">
        <w:rPr>
          <w:lang w:val="en-US"/>
        </w:rPr>
        <w:t>Hohmann</w:t>
      </w:r>
      <w:proofErr w:type="spellEnd"/>
      <w:r w:rsidRPr="00D0402C">
        <w:rPr>
          <w:lang w:val="en-US"/>
        </w:rPr>
        <w:t>-Marriott &amp; Amato 2008: Relationship quality in interethnic marriages and cohabitations</w:t>
      </w:r>
      <w:r>
        <w:rPr>
          <w:lang w:val="en-US"/>
        </w:rPr>
        <w:t xml:space="preserve"> </w:t>
      </w:r>
    </w:p>
    <w:bookmarkStart w:id="11" w:name="_GoBack"/>
    <w:bookmarkEnd w:id="11"/>
    <w:p w14:paraId="27FC219B" w14:textId="77777777" w:rsidR="00D0402C" w:rsidRDefault="00D0402C">
      <w:pPr>
        <w:pStyle w:val="Kommentartext"/>
        <w:rPr>
          <w:lang w:val="en-US"/>
        </w:rPr>
      </w:pPr>
      <w:r>
        <w:rPr>
          <w:lang w:val="en-US"/>
        </w:rPr>
        <w:fldChar w:fldCharType="begin"/>
      </w:r>
      <w:r>
        <w:rPr>
          <w:lang w:val="en-US"/>
        </w:rPr>
        <w:instrText xml:space="preserve"> HYPERLINK "</w:instrText>
      </w:r>
      <w:r w:rsidRPr="00D0402C">
        <w:rPr>
          <w:lang w:val="en-US"/>
        </w:rPr>
        <w:instrText>http://www.jstor.org/stable/pdf/20430893.pdf</w:instrText>
      </w:r>
      <w:r>
        <w:rPr>
          <w:lang w:val="en-US"/>
        </w:rPr>
        <w:instrText xml:space="preserve">" </w:instrText>
      </w:r>
      <w:r>
        <w:rPr>
          <w:lang w:val="en-US"/>
        </w:rPr>
        <w:fldChar w:fldCharType="separate"/>
      </w:r>
      <w:r w:rsidRPr="00D43079">
        <w:rPr>
          <w:rStyle w:val="Hyperlink"/>
          <w:lang w:val="en-US"/>
        </w:rPr>
        <w:t>http://www.jstor.org/stable/pdf/20430893.pdf</w:t>
      </w:r>
      <w:r>
        <w:rPr>
          <w:lang w:val="en-US"/>
        </w:rPr>
        <w:fldChar w:fldCharType="end"/>
      </w:r>
    </w:p>
    <w:p w14:paraId="0EA1F1E8" w14:textId="77777777" w:rsidR="00D0402C" w:rsidRPr="00D0402C" w:rsidRDefault="00D0402C">
      <w:pPr>
        <w:pStyle w:val="Kommentartext"/>
      </w:pPr>
    </w:p>
  </w:comment>
  <w:comment w:id="12" w:author="Hudde, Ansgar" w:date="2018-03-28T17:42:00Z" w:initials="HA">
    <w:p w14:paraId="75CA0667" w14:textId="77777777" w:rsidR="00F70109" w:rsidRDefault="00F70109">
      <w:pPr>
        <w:pStyle w:val="Kommentartext"/>
      </w:pPr>
      <w:r>
        <w:rPr>
          <w:rStyle w:val="Kommentarzeichen"/>
        </w:rPr>
        <w:annotationRef/>
      </w:r>
      <w:r>
        <w:t xml:space="preserve">Quelle </w:t>
      </w:r>
      <w:r w:rsidR="00D0402C">
        <w:t>wäre gut</w:t>
      </w:r>
    </w:p>
  </w:comment>
  <w:comment w:id="13" w:author="Hudde, Ansgar" w:date="2018-03-28T17:43:00Z" w:initials="HA">
    <w:p w14:paraId="6264954D" w14:textId="77777777" w:rsidR="00F70109" w:rsidRDefault="00F70109">
      <w:pPr>
        <w:pStyle w:val="Kommentartext"/>
      </w:pPr>
      <w:r>
        <w:rPr>
          <w:rStyle w:val="Kommentarzeichen"/>
        </w:rPr>
        <w:annotationRef/>
      </w:r>
      <w:r>
        <w:t>Wie kommt ihr jetzt genau zu diesem Schluss?</w:t>
      </w:r>
    </w:p>
    <w:p w14:paraId="47C09CCA" w14:textId="77777777" w:rsidR="000F392E" w:rsidRDefault="000F392E">
      <w:pPr>
        <w:pStyle w:val="Kommentartext"/>
      </w:pPr>
    </w:p>
    <w:p w14:paraId="434BC7DA" w14:textId="77777777" w:rsidR="000F392E" w:rsidRDefault="000F392E">
      <w:pPr>
        <w:pStyle w:val="Kommentartext"/>
      </w:pPr>
      <w:r>
        <w:t>Widerspricht das nicht der letzten Hypothese? (oder habe ich irgendwas überlesen?)</w:t>
      </w:r>
    </w:p>
  </w:comment>
  <w:comment w:id="14" w:author="Hudde, Ansgar" w:date="2018-03-28T18:09:00Z" w:initials="HA">
    <w:p w14:paraId="4D3EC133" w14:textId="77777777" w:rsidR="00D0402C" w:rsidRDefault="00D0402C">
      <w:pPr>
        <w:pStyle w:val="Kommentartext"/>
      </w:pPr>
      <w:r>
        <w:rPr>
          <w:rStyle w:val="Kommentarzeichen"/>
        </w:rPr>
        <w:annotationRef/>
      </w:r>
      <w:r>
        <w:t>Vielleicht kann man das knapper machen; und zum Teil in den Methodenteil packen?</w:t>
      </w:r>
    </w:p>
  </w:comment>
  <w:comment w:id="16" w:author="Hudde, Ansgar" w:date="2018-03-28T18:09:00Z" w:initials="HA">
    <w:p w14:paraId="7B86948B" w14:textId="77777777" w:rsidR="00D0402C" w:rsidRDefault="00D0402C">
      <w:pPr>
        <w:pStyle w:val="Kommentartext"/>
      </w:pPr>
      <w:r>
        <w:rPr>
          <w:rStyle w:val="Kommentarzeichen"/>
        </w:rPr>
        <w:annotationRef/>
      </w:r>
      <w:r>
        <w:t>Das sollte vielleicht vor 2.2.</w:t>
      </w:r>
    </w:p>
  </w:comment>
  <w:comment w:id="17" w:author="Hudde, Ansgar" w:date="2018-03-28T17:48:00Z" w:initials="HA">
    <w:p w14:paraId="74FDA296" w14:textId="77777777" w:rsidR="00063C34" w:rsidRPr="00063C34" w:rsidRDefault="00063C34">
      <w:pPr>
        <w:pStyle w:val="Kommentartext"/>
        <w:rPr>
          <w:lang w:val="en-US"/>
        </w:rPr>
      </w:pPr>
      <w:r>
        <w:rPr>
          <w:rStyle w:val="Kommentarzeichen"/>
        </w:rPr>
        <w:annotationRef/>
      </w:r>
      <w:proofErr w:type="spellStart"/>
      <w:r w:rsidRPr="00063C34">
        <w:rPr>
          <w:lang w:val="en-US"/>
        </w:rPr>
        <w:t>Acccording</w:t>
      </w:r>
      <w:proofErr w:type="spellEnd"/>
      <w:r w:rsidRPr="00063C34">
        <w:rPr>
          <w:lang w:val="en-US"/>
        </w:rPr>
        <w:t xml:space="preserve"> to Becker or according to us?</w:t>
      </w:r>
    </w:p>
  </w:comment>
  <w:comment w:id="19" w:author="Hudde, Ansgar" w:date="2018-03-28T17:49:00Z" w:initials="HA">
    <w:p w14:paraId="41534BB4" w14:textId="77777777" w:rsidR="00063C34" w:rsidRDefault="00063C34">
      <w:pPr>
        <w:pStyle w:val="Kommentartext"/>
      </w:pPr>
      <w:r>
        <w:rPr>
          <w:rStyle w:val="Kommentarzeichen"/>
        </w:rPr>
        <w:annotationRef/>
      </w:r>
      <w:r>
        <w:t>Vielleicht sollte man hier irgendwo diskutieren:</w:t>
      </w:r>
    </w:p>
    <w:p w14:paraId="338C11EE" w14:textId="77777777" w:rsidR="00063C34" w:rsidRDefault="00063C34">
      <w:pPr>
        <w:pStyle w:val="Kommentartext"/>
      </w:pPr>
    </w:p>
    <w:p w14:paraId="1F98B3A0" w14:textId="77777777" w:rsidR="00063C34" w:rsidRDefault="00063C34">
      <w:pPr>
        <w:pStyle w:val="Kommentartext"/>
      </w:pPr>
      <w:r>
        <w:t xml:space="preserve">Laut Becker ist Unähnlichkeit in </w:t>
      </w:r>
      <w:proofErr w:type="gramStart"/>
      <w:r>
        <w:t>manchen Eigenschaft</w:t>
      </w:r>
      <w:proofErr w:type="gramEnd"/>
      <w:r>
        <w:t xml:space="preserve"> positiv, weil Unähnlichkeit zu Spezialisierung führen kann. Im ‚klassischen Klischeefall‘ heißt das:</w:t>
      </w:r>
    </w:p>
    <w:p w14:paraId="402FC4A3" w14:textId="77777777" w:rsidR="00063C34" w:rsidRDefault="00063C34">
      <w:pPr>
        <w:pStyle w:val="Kommentartext"/>
      </w:pPr>
    </w:p>
    <w:p w14:paraId="03976DF2" w14:textId="77777777" w:rsidR="00063C34" w:rsidRDefault="00063C34">
      <w:pPr>
        <w:pStyle w:val="Kommentartext"/>
      </w:pPr>
      <w:proofErr w:type="spellStart"/>
      <w:r>
        <w:t>Mann</w:t>
      </w:r>
      <w:proofErr w:type="spellEnd"/>
      <w:r>
        <w:t xml:space="preserve"> kann gut Geld verdienen, Frau kann gut Haushalt </w:t>
      </w:r>
      <w:r>
        <w:sym w:font="Wingdings" w:char="F0E0"/>
      </w:r>
      <w:r>
        <w:t xml:space="preserve"> beide profitieren; unähnlich = komplementär.</w:t>
      </w:r>
    </w:p>
    <w:p w14:paraId="63619063" w14:textId="77777777" w:rsidR="00063C34" w:rsidRDefault="00063C34">
      <w:pPr>
        <w:pStyle w:val="Kommentartext"/>
      </w:pPr>
    </w:p>
    <w:p w14:paraId="30ED1E00" w14:textId="77777777" w:rsidR="00063C34" w:rsidRDefault="00063C34">
      <w:pPr>
        <w:pStyle w:val="Kommentartext"/>
      </w:pPr>
      <w:r>
        <w:t xml:space="preserve">Somit wäre </w:t>
      </w:r>
      <w:proofErr w:type="spellStart"/>
      <w:r>
        <w:t>Bildungsheterogamie</w:t>
      </w:r>
      <w:proofErr w:type="spellEnd"/>
      <w:r>
        <w:t xml:space="preserve"> vielleicht sogar hilfreich? </w:t>
      </w:r>
    </w:p>
    <w:p w14:paraId="13A4BF64" w14:textId="77777777" w:rsidR="00063C34" w:rsidRDefault="00063C34">
      <w:pPr>
        <w:pStyle w:val="Kommentartext"/>
      </w:pPr>
      <w:r>
        <w:t xml:space="preserve"> </w:t>
      </w:r>
    </w:p>
    <w:p w14:paraId="324F2D8E" w14:textId="77777777" w:rsidR="00063C34" w:rsidRDefault="00063C34">
      <w:pPr>
        <w:pStyle w:val="Kommentartext"/>
      </w:pPr>
      <w:r>
        <w:t>Es gibt natürlich auch laut Becker Eigenschaften, wo Unähnlichkeit NICHT komplementär ist:</w:t>
      </w:r>
    </w:p>
    <w:p w14:paraId="22936C57" w14:textId="77777777" w:rsidR="00063C34" w:rsidRDefault="00063C34">
      <w:pPr>
        <w:pStyle w:val="Kommentartext"/>
      </w:pPr>
      <w:r>
        <w:t>Wenn einer tagsüber arbeitet, und der andere nachts, dann ist das nicht komplementär.</w:t>
      </w:r>
    </w:p>
  </w:comment>
  <w:comment w:id="20" w:author="Hudde, Ansgar" w:date="2018-03-26T17:21:00Z" w:initials="HA">
    <w:p w14:paraId="0CB01196" w14:textId="77777777" w:rsidR="00BB356E" w:rsidRDefault="00BB356E">
      <w:pPr>
        <w:pStyle w:val="Kommentartext"/>
      </w:pPr>
      <w:r>
        <w:rPr>
          <w:rStyle w:val="Kommentarzeichen"/>
        </w:rPr>
        <w:annotationRef/>
      </w:r>
      <w:r>
        <w:t>Ein paar Quellen, die wohl noch rein sollten:</w:t>
      </w:r>
    </w:p>
    <w:p w14:paraId="599F6203" w14:textId="77777777" w:rsidR="00BB356E" w:rsidRDefault="00BB356E">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ED286C" w15:done="0"/>
  <w15:commentEx w15:paraId="4934AF92" w15:done="0"/>
  <w15:commentEx w15:paraId="497DA7C7" w15:done="0"/>
  <w15:commentEx w15:paraId="60EDBAEF" w15:done="0"/>
  <w15:commentEx w15:paraId="15A5BE3D" w15:done="0"/>
  <w15:commentEx w15:paraId="127FFA30" w15:done="0"/>
  <w15:commentEx w15:paraId="52ADB69D" w15:done="0"/>
  <w15:commentEx w15:paraId="0EA1F1E8" w15:done="0"/>
  <w15:commentEx w15:paraId="75CA0667" w15:done="0"/>
  <w15:commentEx w15:paraId="434BC7DA" w15:done="0"/>
  <w15:commentEx w15:paraId="4D3EC133" w15:done="0"/>
  <w15:commentEx w15:paraId="7B86948B" w15:done="0"/>
  <w15:commentEx w15:paraId="74FDA296" w15:done="0"/>
  <w15:commentEx w15:paraId="22936C57" w15:done="0"/>
  <w15:commentEx w15:paraId="599F62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F8FB" w14:textId="77777777" w:rsidR="0031405A" w:rsidRDefault="0031405A" w:rsidP="00FE1A75">
      <w:pPr>
        <w:spacing w:after="0" w:line="240" w:lineRule="auto"/>
      </w:pPr>
      <w:r>
        <w:separator/>
      </w:r>
    </w:p>
  </w:endnote>
  <w:endnote w:type="continuationSeparator" w:id="0">
    <w:p w14:paraId="5A589B8A" w14:textId="77777777" w:rsidR="0031405A" w:rsidRDefault="0031405A" w:rsidP="00FE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D0926" w14:textId="77777777" w:rsidR="00800971" w:rsidRDefault="008009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65972"/>
      <w:docPartObj>
        <w:docPartGallery w:val="Page Numbers (Bottom of Page)"/>
        <w:docPartUnique/>
      </w:docPartObj>
    </w:sdtPr>
    <w:sdtEndPr/>
    <w:sdtContent>
      <w:p w14:paraId="46CF06C0" w14:textId="77777777" w:rsidR="00105B16" w:rsidRDefault="00174245">
        <w:pPr>
          <w:pStyle w:val="Fuzeile"/>
        </w:pPr>
        <w:r w:rsidRPr="0006131B">
          <w:rPr>
            <w:rFonts w:ascii="Arial" w:hAnsi="Arial" w:cs="Arial"/>
            <w:noProof/>
            <w:lang w:eastAsia="de-DE"/>
          </w:rPr>
          <mc:AlternateContent>
            <mc:Choice Requires="wps">
              <w:drawing>
                <wp:anchor distT="0" distB="0" distL="114300" distR="114300" simplePos="0" relativeHeight="251659264" behindDoc="0" locked="0" layoutInCell="1" allowOverlap="1" wp14:anchorId="2374ABBB" wp14:editId="4DECFCE6">
                  <wp:simplePos x="0" y="0"/>
                  <wp:positionH relativeFrom="rightMargin">
                    <wp:align>center</wp:align>
                  </wp:positionH>
                  <wp:positionV relativeFrom="bottomMargin">
                    <wp:align>center</wp:align>
                  </wp:positionV>
                  <wp:extent cx="565785" cy="191770"/>
                  <wp:effectExtent l="0" t="0" r="0" b="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5971065" w14:textId="79BC4205"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43B30" w:rsidRPr="00643B30">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374ABBB" id="Rechteck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" filled="f" fillcolor="#c0504d" stroked="f" strokecolor="#5c83b4" strokeweight="2.25pt">
                  <v:textbox inset=",0,,0">
                    <w:txbxContent>
                      <w:p w14:paraId="75971065" w14:textId="79BC4205"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43B30" w:rsidRPr="00643B30">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A711D" w14:textId="77777777" w:rsidR="00800971" w:rsidRDefault="008009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EF351" w14:textId="77777777" w:rsidR="0031405A" w:rsidRDefault="0031405A" w:rsidP="00FE1A75">
      <w:pPr>
        <w:spacing w:after="0" w:line="240" w:lineRule="auto"/>
      </w:pPr>
      <w:r>
        <w:separator/>
      </w:r>
    </w:p>
  </w:footnote>
  <w:footnote w:type="continuationSeparator" w:id="0">
    <w:p w14:paraId="73166FD9" w14:textId="77777777" w:rsidR="0031405A" w:rsidRDefault="0031405A" w:rsidP="00FE1A75">
      <w:pPr>
        <w:spacing w:after="0" w:line="240" w:lineRule="auto"/>
      </w:pPr>
      <w:r>
        <w:continuationSeparator/>
      </w:r>
    </w:p>
  </w:footnote>
  <w:footnote w:id="1">
    <w:p w14:paraId="17AEE6D6" w14:textId="77777777" w:rsidR="00AD3801" w:rsidRPr="00AD3801" w:rsidRDefault="00AD3801">
      <w:pPr>
        <w:pStyle w:val="Funotentext"/>
        <w:rPr>
          <w:rFonts w:ascii="Times New Roman" w:hAnsi="Times New Roman" w:cs="Times New Roman"/>
          <w:lang w:val="en-US"/>
        </w:rPr>
      </w:pPr>
      <w:r w:rsidRPr="00AD3801">
        <w:rPr>
          <w:rStyle w:val="Funotenzeichen"/>
          <w:lang w:val="en-US"/>
        </w:rPr>
        <w:footnoteRef/>
      </w:r>
      <w:r w:rsidRPr="00AD3801">
        <w:rPr>
          <w:lang w:val="en-US"/>
        </w:rPr>
        <w:t xml:space="preserve"> </w:t>
      </w:r>
      <w:r w:rsidRPr="00AD3801">
        <w:rPr>
          <w:rFonts w:ascii="Times New Roman" w:hAnsi="Times New Roman" w:cs="Times New Roman"/>
          <w:lang w:val="en-US"/>
        </w:rPr>
        <w:t>Although he refers to studies on marriages, I do not see a compelling reason why the correlation between relationship quality and stability should be different for cohabiting, not married couples.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084E9" w14:textId="77777777" w:rsidR="00800971" w:rsidRDefault="008009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65EF7" w14:textId="77777777" w:rsidR="00105B16" w:rsidRPr="00FE1A75" w:rsidRDefault="00174245">
    <w:pPr>
      <w:pStyle w:val="Kopfzeile"/>
      <w:rPr>
        <w:rFonts w:ascii="Times New Roman" w:hAnsi="Times New Roman" w:cs="Times New Roman"/>
        <w:szCs w:val="20"/>
        <w:lang w:val="en-US"/>
      </w:rPr>
    </w:pPr>
    <w:r w:rsidRPr="00FE1A75">
      <w:rPr>
        <w:rFonts w:ascii="Times New Roman" w:hAnsi="Times New Roman" w:cs="Times New Roman"/>
        <w:szCs w:val="20"/>
        <w:lang w:val="en-US"/>
      </w:rPr>
      <w:tab/>
      <w:t xml:space="preserve">           </w:t>
    </w:r>
    <w:r w:rsidR="00FE1A75">
      <w:rPr>
        <w:rFonts w:ascii="Times New Roman" w:hAnsi="Times New Roman" w:cs="Times New Roman"/>
        <w:szCs w:val="20"/>
        <w:lang w:val="en-US"/>
      </w:rPr>
      <w:t xml:space="preserve">   R</w:t>
    </w:r>
    <w:r w:rsidRPr="00FE1A75">
      <w:rPr>
        <w:rFonts w:ascii="Times New Roman" w:hAnsi="Times New Roman" w:cs="Times New Roman"/>
        <w:szCs w:val="20"/>
        <w:lang w:val="en-US"/>
      </w:rPr>
      <w:t xml:space="preserve">esearch proposal </w:t>
    </w:r>
    <w:r w:rsidRPr="00FE1A75">
      <w:rPr>
        <w:rFonts w:ascii="Times New Roman" w:hAnsi="Times New Roman" w:cs="Times New Roman"/>
        <w:szCs w:val="20"/>
        <w:lang w:val="en-US"/>
      </w:rPr>
      <w:tab/>
    </w:r>
    <w:r w:rsidR="00644EB3">
      <w:rPr>
        <w:rFonts w:ascii="Times New Roman" w:hAnsi="Times New Roman" w:cs="Times New Roman"/>
        <w:szCs w:val="20"/>
        <w:lang w:val="en-US"/>
      </w:rPr>
      <w:tab/>
      <w:t>26/03/18</w:t>
    </w:r>
  </w:p>
  <w:p w14:paraId="32A5DE55" w14:textId="77777777" w:rsidR="00105B16" w:rsidRPr="00FE1A75" w:rsidRDefault="00643B30">
    <w:pPr>
      <w:pStyle w:val="Kopfzeile"/>
      <w:rPr>
        <w:rFonts w:ascii="Times New Roman" w:hAnsi="Times New Roman" w:cs="Times New Roman"/>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33105" w14:textId="77777777" w:rsidR="00800971" w:rsidRDefault="008009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A98"/>
    <w:multiLevelType w:val="hybridMultilevel"/>
    <w:tmpl w:val="32D45508"/>
    <w:lvl w:ilvl="0" w:tplc="ED28DDAC">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5546F"/>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231655"/>
    <w:multiLevelType w:val="hybridMultilevel"/>
    <w:tmpl w:val="C3703AA2"/>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937939"/>
    <w:multiLevelType w:val="hybridMultilevel"/>
    <w:tmpl w:val="FB5A6188"/>
    <w:lvl w:ilvl="0" w:tplc="DDA4754C">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3C2589"/>
    <w:multiLevelType w:val="hybridMultilevel"/>
    <w:tmpl w:val="36A6EF7A"/>
    <w:lvl w:ilvl="0" w:tplc="73E6D568">
      <w:start w:val="1"/>
      <w:numFmt w:val="lowerLetter"/>
      <w:lvlText w:val="%1)"/>
      <w:lvlJc w:val="left"/>
      <w:pPr>
        <w:ind w:left="1080" w:hanging="360"/>
      </w:pPr>
      <w:rPr>
        <w:b/>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B647927"/>
    <w:multiLevelType w:val="hybridMultilevel"/>
    <w:tmpl w:val="0B121C0E"/>
    <w:lvl w:ilvl="0" w:tplc="E97E3B80">
      <w:start w:val="1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CB72E7"/>
    <w:multiLevelType w:val="hybridMultilevel"/>
    <w:tmpl w:val="D8B07E6C"/>
    <w:lvl w:ilvl="0" w:tplc="5374FA2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74364A"/>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11295F"/>
    <w:multiLevelType w:val="hybridMultilevel"/>
    <w:tmpl w:val="E8128EC0"/>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
  </w:num>
  <w:num w:numId="5">
    <w:abstractNumId w:val="2"/>
  </w:num>
  <w:num w:numId="6">
    <w:abstractNumId w:val="0"/>
  </w:num>
  <w:num w:numId="7">
    <w:abstractNumId w:val="6"/>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de, Ansgar">
    <w15:presenceInfo w15:providerId="AD" w15:userId="S-1-5-21-1606980848-583907252-725345543-103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91"/>
    <w:rsid w:val="00035791"/>
    <w:rsid w:val="000371CE"/>
    <w:rsid w:val="00063C34"/>
    <w:rsid w:val="000973AD"/>
    <w:rsid w:val="000B5FFB"/>
    <w:rsid w:val="000C32B4"/>
    <w:rsid w:val="000D3087"/>
    <w:rsid w:val="000F392E"/>
    <w:rsid w:val="00106DA3"/>
    <w:rsid w:val="00134141"/>
    <w:rsid w:val="00151E3C"/>
    <w:rsid w:val="00154F9C"/>
    <w:rsid w:val="00163A1B"/>
    <w:rsid w:val="00174245"/>
    <w:rsid w:val="001B08AD"/>
    <w:rsid w:val="001B7BC2"/>
    <w:rsid w:val="001F271F"/>
    <w:rsid w:val="00237FAD"/>
    <w:rsid w:val="00246792"/>
    <w:rsid w:val="00253EE9"/>
    <w:rsid w:val="002C6B27"/>
    <w:rsid w:val="002E465F"/>
    <w:rsid w:val="002E5E26"/>
    <w:rsid w:val="002E655A"/>
    <w:rsid w:val="00300B1D"/>
    <w:rsid w:val="00313488"/>
    <w:rsid w:val="0031405A"/>
    <w:rsid w:val="0033587E"/>
    <w:rsid w:val="00366060"/>
    <w:rsid w:val="003941C5"/>
    <w:rsid w:val="003A45EA"/>
    <w:rsid w:val="003A7A58"/>
    <w:rsid w:val="003B7352"/>
    <w:rsid w:val="004354B2"/>
    <w:rsid w:val="00452BE6"/>
    <w:rsid w:val="00460B67"/>
    <w:rsid w:val="004815C1"/>
    <w:rsid w:val="004D2B7E"/>
    <w:rsid w:val="004E4D20"/>
    <w:rsid w:val="0050425C"/>
    <w:rsid w:val="00512868"/>
    <w:rsid w:val="005360E3"/>
    <w:rsid w:val="00562B1C"/>
    <w:rsid w:val="00567E0E"/>
    <w:rsid w:val="00572669"/>
    <w:rsid w:val="005C2C9C"/>
    <w:rsid w:val="005C3DAD"/>
    <w:rsid w:val="005D009B"/>
    <w:rsid w:val="005D3F80"/>
    <w:rsid w:val="006015FB"/>
    <w:rsid w:val="0060477D"/>
    <w:rsid w:val="00643B30"/>
    <w:rsid w:val="00644EB3"/>
    <w:rsid w:val="00684B68"/>
    <w:rsid w:val="006B1192"/>
    <w:rsid w:val="00702E36"/>
    <w:rsid w:val="00712B0F"/>
    <w:rsid w:val="0071700A"/>
    <w:rsid w:val="00743522"/>
    <w:rsid w:val="00745F54"/>
    <w:rsid w:val="00762EE7"/>
    <w:rsid w:val="00770E45"/>
    <w:rsid w:val="007816A3"/>
    <w:rsid w:val="00782409"/>
    <w:rsid w:val="007C2B64"/>
    <w:rsid w:val="007D25CD"/>
    <w:rsid w:val="007E6CC6"/>
    <w:rsid w:val="00800971"/>
    <w:rsid w:val="00833845"/>
    <w:rsid w:val="008418E1"/>
    <w:rsid w:val="00844267"/>
    <w:rsid w:val="008829EF"/>
    <w:rsid w:val="008838B3"/>
    <w:rsid w:val="008A573E"/>
    <w:rsid w:val="008C480D"/>
    <w:rsid w:val="00903DED"/>
    <w:rsid w:val="00914C82"/>
    <w:rsid w:val="009231C0"/>
    <w:rsid w:val="009254D7"/>
    <w:rsid w:val="00927C24"/>
    <w:rsid w:val="00935020"/>
    <w:rsid w:val="00957068"/>
    <w:rsid w:val="009656E0"/>
    <w:rsid w:val="00967288"/>
    <w:rsid w:val="00972C59"/>
    <w:rsid w:val="00984003"/>
    <w:rsid w:val="00992BC7"/>
    <w:rsid w:val="009D059C"/>
    <w:rsid w:val="009D4D20"/>
    <w:rsid w:val="009D769D"/>
    <w:rsid w:val="009F31F6"/>
    <w:rsid w:val="00A2401D"/>
    <w:rsid w:val="00A5595E"/>
    <w:rsid w:val="00A646FA"/>
    <w:rsid w:val="00A719AD"/>
    <w:rsid w:val="00A8415F"/>
    <w:rsid w:val="00A84C3C"/>
    <w:rsid w:val="00AA2FCF"/>
    <w:rsid w:val="00AA4466"/>
    <w:rsid w:val="00AB32D2"/>
    <w:rsid w:val="00AB6F6A"/>
    <w:rsid w:val="00AC60FC"/>
    <w:rsid w:val="00AD3801"/>
    <w:rsid w:val="00B07BFA"/>
    <w:rsid w:val="00B134CB"/>
    <w:rsid w:val="00B36847"/>
    <w:rsid w:val="00B76EF4"/>
    <w:rsid w:val="00B80F85"/>
    <w:rsid w:val="00B866CD"/>
    <w:rsid w:val="00B9192E"/>
    <w:rsid w:val="00B9479D"/>
    <w:rsid w:val="00B96C19"/>
    <w:rsid w:val="00BB000E"/>
    <w:rsid w:val="00BB356E"/>
    <w:rsid w:val="00BD1D74"/>
    <w:rsid w:val="00BE57F5"/>
    <w:rsid w:val="00BE5903"/>
    <w:rsid w:val="00BE660F"/>
    <w:rsid w:val="00C261E0"/>
    <w:rsid w:val="00C263D9"/>
    <w:rsid w:val="00C33E9B"/>
    <w:rsid w:val="00C43159"/>
    <w:rsid w:val="00CA1244"/>
    <w:rsid w:val="00D0402C"/>
    <w:rsid w:val="00D05564"/>
    <w:rsid w:val="00D4015F"/>
    <w:rsid w:val="00D619CB"/>
    <w:rsid w:val="00D744F1"/>
    <w:rsid w:val="00D83579"/>
    <w:rsid w:val="00D84DF5"/>
    <w:rsid w:val="00DA30FF"/>
    <w:rsid w:val="00DB2EFE"/>
    <w:rsid w:val="00E74AC6"/>
    <w:rsid w:val="00EA10B2"/>
    <w:rsid w:val="00EE2837"/>
    <w:rsid w:val="00EF71F0"/>
    <w:rsid w:val="00F31957"/>
    <w:rsid w:val="00F34CB7"/>
    <w:rsid w:val="00F54B9D"/>
    <w:rsid w:val="00F70109"/>
    <w:rsid w:val="00F87175"/>
    <w:rsid w:val="00FB0236"/>
    <w:rsid w:val="00FC34C1"/>
    <w:rsid w:val="00FD10B7"/>
    <w:rsid w:val="00FD1130"/>
    <w:rsid w:val="00FE1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8B5DC"/>
  <w15:docId w15:val="{52861099-4D66-401F-A563-6A4F3E69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35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6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79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A4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466"/>
  </w:style>
  <w:style w:type="paragraph" w:styleId="Fuzeile">
    <w:name w:val="footer"/>
    <w:basedOn w:val="Standard"/>
    <w:link w:val="FuzeileZchn"/>
    <w:uiPriority w:val="99"/>
    <w:unhideWhenUsed/>
    <w:rsid w:val="00AA4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466"/>
  </w:style>
  <w:style w:type="character" w:customStyle="1" w:styleId="berschrift2Zchn">
    <w:name w:val="Überschrift 2 Zchn"/>
    <w:basedOn w:val="Absatz-Standardschriftart"/>
    <w:link w:val="berschrift2"/>
    <w:uiPriority w:val="9"/>
    <w:rsid w:val="0050425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96C19"/>
    <w:pPr>
      <w:ind w:left="720"/>
      <w:contextualSpacing/>
    </w:pPr>
  </w:style>
  <w:style w:type="paragraph" w:styleId="Funotentext">
    <w:name w:val="footnote text"/>
    <w:basedOn w:val="Standard"/>
    <w:link w:val="FunotentextZchn"/>
    <w:uiPriority w:val="99"/>
    <w:semiHidden/>
    <w:unhideWhenUsed/>
    <w:rsid w:val="006047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477D"/>
    <w:rPr>
      <w:sz w:val="20"/>
      <w:szCs w:val="20"/>
    </w:rPr>
  </w:style>
  <w:style w:type="character" w:styleId="Funotenzeichen">
    <w:name w:val="footnote reference"/>
    <w:basedOn w:val="Absatz-Standardschriftart"/>
    <w:uiPriority w:val="99"/>
    <w:semiHidden/>
    <w:unhideWhenUsed/>
    <w:rsid w:val="0060477D"/>
    <w:rPr>
      <w:vertAlign w:val="superscript"/>
    </w:rPr>
  </w:style>
  <w:style w:type="character" w:customStyle="1" w:styleId="berschrift3Zchn">
    <w:name w:val="Überschrift 3 Zchn"/>
    <w:basedOn w:val="Absatz-Standardschriftart"/>
    <w:link w:val="berschrift3"/>
    <w:uiPriority w:val="9"/>
    <w:rsid w:val="0036606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F71F0"/>
    <w:rPr>
      <w:color w:val="0000FF" w:themeColor="hyperlink"/>
      <w:u w:val="single"/>
    </w:rPr>
  </w:style>
  <w:style w:type="character" w:styleId="Kommentarzeichen">
    <w:name w:val="annotation reference"/>
    <w:basedOn w:val="Absatz-Standardschriftart"/>
    <w:uiPriority w:val="99"/>
    <w:semiHidden/>
    <w:unhideWhenUsed/>
    <w:rsid w:val="00BB356E"/>
    <w:rPr>
      <w:sz w:val="16"/>
      <w:szCs w:val="16"/>
    </w:rPr>
  </w:style>
  <w:style w:type="paragraph" w:styleId="Kommentartext">
    <w:name w:val="annotation text"/>
    <w:basedOn w:val="Standard"/>
    <w:link w:val="KommentartextZchn"/>
    <w:uiPriority w:val="99"/>
    <w:semiHidden/>
    <w:unhideWhenUsed/>
    <w:rsid w:val="00BB35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356E"/>
    <w:rPr>
      <w:sz w:val="20"/>
      <w:szCs w:val="20"/>
    </w:rPr>
  </w:style>
  <w:style w:type="paragraph" w:styleId="Kommentarthema">
    <w:name w:val="annotation subject"/>
    <w:basedOn w:val="Kommentartext"/>
    <w:next w:val="Kommentartext"/>
    <w:link w:val="KommentarthemaZchn"/>
    <w:uiPriority w:val="99"/>
    <w:semiHidden/>
    <w:unhideWhenUsed/>
    <w:rsid w:val="00BB356E"/>
    <w:rPr>
      <w:b/>
      <w:bCs/>
    </w:rPr>
  </w:style>
  <w:style w:type="character" w:customStyle="1" w:styleId="KommentarthemaZchn">
    <w:name w:val="Kommentarthema Zchn"/>
    <w:basedOn w:val="KommentartextZchn"/>
    <w:link w:val="Kommentarthema"/>
    <w:uiPriority w:val="99"/>
    <w:semiHidden/>
    <w:rsid w:val="00BB356E"/>
    <w:rPr>
      <w:b/>
      <w:bCs/>
      <w:sz w:val="20"/>
      <w:szCs w:val="20"/>
    </w:rPr>
  </w:style>
  <w:style w:type="paragraph" w:styleId="Sprechblasentext">
    <w:name w:val="Balloon Text"/>
    <w:basedOn w:val="Standard"/>
    <w:link w:val="SprechblasentextZchn"/>
    <w:uiPriority w:val="99"/>
    <w:semiHidden/>
    <w:unhideWhenUsed/>
    <w:rsid w:val="00BB35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3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8103">
      <w:bodyDiv w:val="1"/>
      <w:marLeft w:val="0"/>
      <w:marRight w:val="0"/>
      <w:marTop w:val="0"/>
      <w:marBottom w:val="0"/>
      <w:divBdr>
        <w:top w:val="none" w:sz="0" w:space="0" w:color="auto"/>
        <w:left w:val="none" w:sz="0" w:space="0" w:color="auto"/>
        <w:bottom w:val="none" w:sz="0" w:space="0" w:color="auto"/>
        <w:right w:val="none" w:sz="0" w:space="0" w:color="auto"/>
      </w:divBdr>
      <w:divsChild>
        <w:div w:id="830756982">
          <w:marLeft w:val="0"/>
          <w:marRight w:val="0"/>
          <w:marTop w:val="0"/>
          <w:marBottom w:val="0"/>
          <w:divBdr>
            <w:top w:val="none" w:sz="0" w:space="0" w:color="auto"/>
            <w:left w:val="none" w:sz="0" w:space="0" w:color="auto"/>
            <w:bottom w:val="none" w:sz="0" w:space="0" w:color="auto"/>
            <w:right w:val="none" w:sz="0" w:space="0" w:color="auto"/>
          </w:divBdr>
        </w:div>
      </w:divsChild>
    </w:div>
    <w:div w:id="13832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ABC783E-3ECF-4D15-BF04-62D4FE39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3583</Words>
  <Characters>22579</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dc:creator>
  <cp:lastModifiedBy>Hudde, Ansgar</cp:lastModifiedBy>
  <cp:revision>3</cp:revision>
  <dcterms:created xsi:type="dcterms:W3CDTF">2018-03-28T16:12:00Z</dcterms:created>
  <dcterms:modified xsi:type="dcterms:W3CDTF">2018-03-29T14:04:00Z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http://www.zotero.org/styles/apa-old-doi-prefix</vt:lpwstr>
  </property>
  <property fmtid="{D5CDD505-2E9C-101B-9397-08002B2CF9AE}" pid="9" name="Mendeley Recent Style Name 3_1">
    <vt:lpwstr>American Psychological Association 6th edition ("doi:" DOI prefix)</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42fd772d-2029-3b16-8b4b-231f07e7ee28</vt:lpwstr>
  </property>
  <property fmtid="{D5CDD505-2E9C-101B-9397-08002B2CF9AE}" pid="24" name="Mendeley Citation Style_1">
    <vt:lpwstr>http://www.zotero.org/styles/apa-old-doi-prefix</vt:lpwstr>
  </property>
</Properties>
</file>